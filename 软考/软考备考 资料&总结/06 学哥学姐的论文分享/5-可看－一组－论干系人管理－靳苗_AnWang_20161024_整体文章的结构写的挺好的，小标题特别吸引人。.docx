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9E1E02" w14:textId="77777777" w:rsidR="00634904" w:rsidRDefault="00387837" w:rsidP="00387837">
      <w:pPr>
        <w:jc w:val="center"/>
        <w:rPr>
          <w:sz w:val="28"/>
          <w:szCs w:val="28"/>
        </w:rPr>
      </w:pPr>
      <w:bookmarkStart w:id="0" w:name="_GoBack"/>
      <w:bookmarkEnd w:id="0"/>
      <w:r w:rsidRPr="00387837">
        <w:rPr>
          <w:rFonts w:hint="eastAsia"/>
          <w:sz w:val="28"/>
          <w:szCs w:val="28"/>
        </w:rPr>
        <w:t>论信息系统项目的干系人管理</w:t>
      </w:r>
    </w:p>
    <w:p w14:paraId="31F1EF58" w14:textId="77777777" w:rsidR="00387837" w:rsidRPr="00B1421A" w:rsidRDefault="00387837" w:rsidP="00387837">
      <w:pPr>
        <w:rPr>
          <w:b/>
          <w:szCs w:val="21"/>
        </w:rPr>
      </w:pPr>
      <w:r w:rsidRPr="00B1421A">
        <w:rPr>
          <w:rFonts w:hint="eastAsia"/>
          <w:b/>
          <w:szCs w:val="21"/>
        </w:rPr>
        <w:t>摘要：</w:t>
      </w:r>
    </w:p>
    <w:p w14:paraId="4FE60928" w14:textId="72293449" w:rsidR="006B4C69" w:rsidRDefault="00387837" w:rsidP="00B1421A">
      <w:pPr>
        <w:spacing w:line="360" w:lineRule="auto"/>
        <w:ind w:firstLineChars="200" w:firstLine="420"/>
        <w:rPr>
          <w:szCs w:val="21"/>
        </w:rPr>
      </w:pPr>
      <w:commentRangeStart w:id="1"/>
      <w:r>
        <w:rPr>
          <w:rFonts w:hint="eastAsia"/>
          <w:szCs w:val="21"/>
        </w:rPr>
        <w:t>201</w:t>
      </w:r>
      <w:r w:rsidR="00E96ABF">
        <w:rPr>
          <w:rFonts w:hint="eastAsia"/>
          <w:szCs w:val="21"/>
        </w:rPr>
        <w:t>3</w:t>
      </w:r>
      <w:r>
        <w:rPr>
          <w:rFonts w:hint="eastAsia"/>
          <w:szCs w:val="21"/>
        </w:rPr>
        <w:t>年</w:t>
      </w:r>
      <w:r>
        <w:rPr>
          <w:rFonts w:hint="eastAsia"/>
          <w:szCs w:val="21"/>
        </w:rPr>
        <w:t>6</w:t>
      </w:r>
      <w:r>
        <w:rPr>
          <w:rFonts w:hint="eastAsia"/>
          <w:szCs w:val="21"/>
        </w:rPr>
        <w:t>月，本人</w:t>
      </w:r>
      <w:r w:rsidR="001F7F75">
        <w:rPr>
          <w:rFonts w:hint="eastAsia"/>
          <w:szCs w:val="21"/>
        </w:rPr>
        <w:t>参与了“物联网设备管理系统研究及应用”项目的开发，并担任项目经理</w:t>
      </w:r>
      <w:r w:rsidR="002000D9">
        <w:rPr>
          <w:rFonts w:hint="eastAsia"/>
          <w:szCs w:val="21"/>
        </w:rPr>
        <w:t>一职。</w:t>
      </w:r>
      <w:r w:rsidR="00624BA5">
        <w:rPr>
          <w:rFonts w:hint="eastAsia"/>
          <w:szCs w:val="21"/>
        </w:rPr>
        <w:t>该项目涉及海南福山</w:t>
      </w:r>
      <w:r w:rsidR="00624BA5">
        <w:rPr>
          <w:rFonts w:hint="eastAsia"/>
          <w:szCs w:val="21"/>
        </w:rPr>
        <w:t>500</w:t>
      </w:r>
      <w:r w:rsidR="00253BAC">
        <w:rPr>
          <w:rFonts w:hint="eastAsia"/>
          <w:szCs w:val="21"/>
        </w:rPr>
        <w:t>多口井，应用环境特殊</w:t>
      </w:r>
      <w:r w:rsidR="00624BA5">
        <w:rPr>
          <w:rFonts w:hint="eastAsia"/>
          <w:szCs w:val="21"/>
        </w:rPr>
        <w:t>、涉及</w:t>
      </w:r>
      <w:r w:rsidR="00FF3103">
        <w:rPr>
          <w:rFonts w:hint="eastAsia"/>
          <w:szCs w:val="21"/>
        </w:rPr>
        <w:t>面广</w:t>
      </w:r>
      <w:r w:rsidR="00C36CC9">
        <w:rPr>
          <w:rFonts w:hint="eastAsia"/>
          <w:szCs w:val="21"/>
        </w:rPr>
        <w:t>、</w:t>
      </w:r>
      <w:r w:rsidR="00FF3103">
        <w:rPr>
          <w:rFonts w:hint="eastAsia"/>
          <w:szCs w:val="21"/>
        </w:rPr>
        <w:t>项目干系人复杂</w:t>
      </w:r>
      <w:r w:rsidR="00C36CC9">
        <w:rPr>
          <w:rFonts w:hint="eastAsia"/>
          <w:szCs w:val="21"/>
        </w:rPr>
        <w:t>，开发实施难度大</w:t>
      </w:r>
      <w:r w:rsidR="00E96ABF">
        <w:rPr>
          <w:rFonts w:hint="eastAsia"/>
          <w:szCs w:val="21"/>
        </w:rPr>
        <w:t>。</w:t>
      </w:r>
    </w:p>
    <w:p w14:paraId="5533BBF4" w14:textId="15807E9B" w:rsidR="00B571BF" w:rsidRDefault="00C36CC9" w:rsidP="0085477F">
      <w:pPr>
        <w:spacing w:line="360" w:lineRule="auto"/>
        <w:ind w:firstLineChars="200" w:firstLine="420"/>
      </w:pPr>
      <w:r>
        <w:rPr>
          <w:rFonts w:hint="eastAsia"/>
          <w:szCs w:val="21"/>
        </w:rPr>
        <w:t>本文将以此项目为例，结合多年的实践经验，</w:t>
      </w:r>
      <w:r w:rsidR="00B571BF">
        <w:rPr>
          <w:rFonts w:hint="eastAsia"/>
          <w:szCs w:val="21"/>
        </w:rPr>
        <w:t>论述信息化项目管理中项目干系人管理的重要性，探讨项目干系人管理中</w:t>
      </w:r>
      <w:r w:rsidR="00B571BF">
        <w:rPr>
          <w:rFonts w:hint="eastAsia"/>
        </w:rPr>
        <w:t>识别干系人、编制干系人管理计划、管理干系人参与、</w:t>
      </w:r>
      <w:r w:rsidR="00B571BF">
        <w:t>控制</w:t>
      </w:r>
      <w:r w:rsidR="00B571BF">
        <w:rPr>
          <w:rFonts w:hint="eastAsia"/>
        </w:rPr>
        <w:t>干系人参与等过程的基本理论、遇到的问题及解决措施</w:t>
      </w:r>
      <w:r w:rsidR="00D03E58">
        <w:rPr>
          <w:rFonts w:hint="eastAsia"/>
        </w:rPr>
        <w:t>，并</w:t>
      </w:r>
      <w:r w:rsidR="00B571BF">
        <w:rPr>
          <w:rFonts w:hint="eastAsia"/>
        </w:rPr>
        <w:t>深刻体会到项目</w:t>
      </w:r>
      <w:r w:rsidR="0085477F">
        <w:rPr>
          <w:rFonts w:hint="eastAsia"/>
        </w:rPr>
        <w:t>的开展受到许多项目干系人的影响，</w:t>
      </w:r>
      <w:r w:rsidR="00B571BF">
        <w:rPr>
          <w:rFonts w:hint="eastAsia"/>
        </w:rPr>
        <w:t>要想取得成功</w:t>
      </w:r>
      <w:r w:rsidR="0085477F">
        <w:rPr>
          <w:rFonts w:hint="eastAsia"/>
        </w:rPr>
        <w:t>，</w:t>
      </w:r>
      <w:r w:rsidR="00B571BF">
        <w:rPr>
          <w:rFonts w:hint="eastAsia"/>
        </w:rPr>
        <w:t>必须</w:t>
      </w:r>
      <w:r w:rsidR="0085477F">
        <w:rPr>
          <w:rFonts w:hint="eastAsia"/>
        </w:rPr>
        <w:t>要争取项目干系人的理解和支持</w:t>
      </w:r>
      <w:commentRangeStart w:id="2"/>
      <w:del w:id="3" w:author="admin" w:date="2016-10-24T21:11:00Z">
        <w:r w:rsidR="0085477F" w:rsidDel="007F497E">
          <w:rPr>
            <w:rFonts w:hint="eastAsia"/>
          </w:rPr>
          <w:delText>，同时降低一些干系人的阻挠</w:delText>
        </w:r>
      </w:del>
      <w:r w:rsidR="0085477F">
        <w:rPr>
          <w:rFonts w:hint="eastAsia"/>
        </w:rPr>
        <w:t>。</w:t>
      </w:r>
      <w:commentRangeEnd w:id="2"/>
      <w:r w:rsidR="007F497E">
        <w:rPr>
          <w:rStyle w:val="a7"/>
        </w:rPr>
        <w:commentReference w:id="2"/>
      </w:r>
      <w:r w:rsidR="00D03E58">
        <w:rPr>
          <w:rFonts w:hint="eastAsia"/>
        </w:rPr>
        <w:t>在</w:t>
      </w:r>
      <w:r w:rsidR="0085477F">
        <w:rPr>
          <w:rFonts w:hint="eastAsia"/>
        </w:rPr>
        <w:t>该项目</w:t>
      </w:r>
      <w:r w:rsidR="00D03E58">
        <w:rPr>
          <w:rFonts w:hint="eastAsia"/>
        </w:rPr>
        <w:t>中，本人</w:t>
      </w:r>
      <w:r w:rsidR="00B571BF">
        <w:rPr>
          <w:rFonts w:hint="eastAsia"/>
        </w:rPr>
        <w:t>通过</w:t>
      </w:r>
      <w:del w:id="4" w:author="admin" w:date="2016-10-24T21:12:00Z">
        <w:r w:rsidR="00D03E58" w:rsidDel="007F497E">
          <w:rPr>
            <w:rFonts w:hint="eastAsia"/>
          </w:rPr>
          <w:delText>沟通、</w:delText>
        </w:r>
      </w:del>
      <w:r w:rsidR="00D03E58">
        <w:rPr>
          <w:rFonts w:hint="eastAsia"/>
        </w:rPr>
        <w:t>干系人分析</w:t>
      </w:r>
      <w:ins w:id="5" w:author="admin" w:date="2016-10-24T21:12:00Z">
        <w:r w:rsidR="007F497E">
          <w:rPr>
            <w:rFonts w:hint="eastAsia"/>
          </w:rPr>
          <w:t>、有效沟通</w:t>
        </w:r>
      </w:ins>
      <w:r w:rsidR="00D03E58">
        <w:rPr>
          <w:rFonts w:hint="eastAsia"/>
        </w:rPr>
        <w:t>等</w:t>
      </w:r>
      <w:r w:rsidR="00B571BF">
        <w:rPr>
          <w:rFonts w:hint="eastAsia"/>
        </w:rPr>
        <w:t>有效的方法与措施，平衡了各方的利益，使得项目实施顺利进展，保证了项目的工期、成本及质量，受到</w:t>
      </w:r>
      <w:r w:rsidR="00D03E58">
        <w:rPr>
          <w:rFonts w:hint="eastAsia"/>
        </w:rPr>
        <w:t>了</w:t>
      </w:r>
      <w:r w:rsidR="00B571BF">
        <w:rPr>
          <w:rFonts w:hint="eastAsia"/>
        </w:rPr>
        <w:t>用户方的高度评价。</w:t>
      </w:r>
    </w:p>
    <w:commentRangeEnd w:id="1"/>
    <w:p w14:paraId="0AF9935B" w14:textId="77777777" w:rsidR="00387837" w:rsidRDefault="000864A9" w:rsidP="00B1421A">
      <w:pPr>
        <w:rPr>
          <w:b/>
          <w:szCs w:val="21"/>
        </w:rPr>
      </w:pPr>
      <w:r>
        <w:rPr>
          <w:rStyle w:val="a7"/>
        </w:rPr>
        <w:commentReference w:id="1"/>
      </w:r>
      <w:r w:rsidR="00B1421A" w:rsidRPr="00B1421A">
        <w:rPr>
          <w:rFonts w:hint="eastAsia"/>
          <w:b/>
          <w:szCs w:val="21"/>
        </w:rPr>
        <w:t>正文：</w:t>
      </w:r>
    </w:p>
    <w:p w14:paraId="73DC6BD1" w14:textId="77777777" w:rsidR="00BC1770" w:rsidRDefault="00BC1770" w:rsidP="00B1421A">
      <w:pPr>
        <w:rPr>
          <w:b/>
          <w:szCs w:val="21"/>
        </w:rPr>
      </w:pPr>
    </w:p>
    <w:p w14:paraId="373D18C6" w14:textId="040FF952" w:rsidR="00BC1770" w:rsidRDefault="00BC1770" w:rsidP="00261777">
      <w:pPr>
        <w:outlineLvl w:val="0"/>
        <w:rPr>
          <w:b/>
          <w:szCs w:val="21"/>
        </w:rPr>
      </w:pPr>
      <w:commentRangeStart w:id="6"/>
      <w:r>
        <w:rPr>
          <w:rFonts w:hint="eastAsia"/>
          <w:b/>
          <w:szCs w:val="21"/>
        </w:rPr>
        <w:t>一、项目概述</w:t>
      </w:r>
      <w:commentRangeEnd w:id="6"/>
      <w:r w:rsidR="007F497E">
        <w:rPr>
          <w:rStyle w:val="a7"/>
        </w:rPr>
        <w:commentReference w:id="6"/>
      </w:r>
    </w:p>
    <w:p w14:paraId="2396CE52" w14:textId="77777777" w:rsidR="00CE3332" w:rsidRDefault="00CE3332" w:rsidP="007F497E">
      <w:pPr>
        <w:spacing w:line="360" w:lineRule="auto"/>
        <w:ind w:firstLineChars="100" w:firstLine="211"/>
        <w:rPr>
          <w:lang w:val="en-GB"/>
        </w:rPr>
      </w:pPr>
      <w:r>
        <w:rPr>
          <w:rFonts w:hint="eastAsia"/>
          <w:b/>
          <w:szCs w:val="21"/>
        </w:rPr>
        <w:t xml:space="preserve">  </w:t>
      </w:r>
      <w:commentRangeStart w:id="7"/>
      <w:r w:rsidR="00A6447F" w:rsidRPr="00A6447F">
        <w:rPr>
          <w:rFonts w:hint="eastAsia"/>
          <w:szCs w:val="21"/>
        </w:rPr>
        <w:t>随着油田大力推进</w:t>
      </w:r>
      <w:r w:rsidR="00A6447F">
        <w:rPr>
          <w:rFonts w:hint="eastAsia"/>
          <w:szCs w:val="21"/>
        </w:rPr>
        <w:t>A11</w:t>
      </w:r>
      <w:r w:rsidR="00A30E22">
        <w:rPr>
          <w:rFonts w:hint="eastAsia"/>
          <w:szCs w:val="21"/>
        </w:rPr>
        <w:t>数字化油气田建设，对物联网</w:t>
      </w:r>
      <w:r w:rsidR="00A6447F">
        <w:rPr>
          <w:rFonts w:hint="eastAsia"/>
          <w:szCs w:val="21"/>
        </w:rPr>
        <w:t>测控系统的传感器设备依赖越来越深，而这些传感器设备往往</w:t>
      </w:r>
      <w:r>
        <w:rPr>
          <w:rFonts w:hint="eastAsia"/>
          <w:szCs w:val="21"/>
        </w:rPr>
        <w:t>工作</w:t>
      </w:r>
      <w:r w:rsidR="00A6447F">
        <w:rPr>
          <w:rFonts w:hint="eastAsia"/>
          <w:szCs w:val="21"/>
        </w:rPr>
        <w:t>在偏远、荒芜的无人作业区，在安装、调试、运维过程中</w:t>
      </w:r>
      <w:r>
        <w:rPr>
          <w:rFonts w:hint="eastAsia"/>
          <w:szCs w:val="21"/>
        </w:rPr>
        <w:t>都</w:t>
      </w:r>
      <w:r w:rsidR="00A6447F">
        <w:rPr>
          <w:rFonts w:hint="eastAsia"/>
          <w:szCs w:val="21"/>
        </w:rPr>
        <w:t>存在很大的安全隐患，而当前</w:t>
      </w:r>
      <w:r w:rsidR="006C0823">
        <w:rPr>
          <w:rFonts w:hint="eastAsia"/>
          <w:szCs w:val="21"/>
        </w:rPr>
        <w:t>的设备运维依然依赖于人工方式，</w:t>
      </w:r>
      <w:r w:rsidR="00A6447F">
        <w:rPr>
          <w:rFonts w:hint="eastAsia"/>
          <w:szCs w:val="21"/>
        </w:rPr>
        <w:t>工作效率低</w:t>
      </w:r>
      <w:r>
        <w:rPr>
          <w:rFonts w:hint="eastAsia"/>
          <w:szCs w:val="21"/>
        </w:rPr>
        <w:t>、巡检难度大</w:t>
      </w:r>
      <w:r w:rsidR="00A6447F">
        <w:rPr>
          <w:rFonts w:hint="eastAsia"/>
          <w:szCs w:val="21"/>
        </w:rPr>
        <w:t>。</w:t>
      </w:r>
      <w:r w:rsidRPr="00094067">
        <w:rPr>
          <w:rFonts w:hint="eastAsia"/>
        </w:rPr>
        <w:t>为了适应这些</w:t>
      </w:r>
      <w:r>
        <w:rPr>
          <w:rFonts w:hint="eastAsia"/>
        </w:rPr>
        <w:t>变化</w:t>
      </w:r>
      <w:r w:rsidRPr="00094067">
        <w:rPr>
          <w:rFonts w:hint="eastAsia"/>
        </w:rPr>
        <w:t>，提高</w:t>
      </w:r>
      <w:r>
        <w:rPr>
          <w:rFonts w:hint="eastAsia"/>
        </w:rPr>
        <w:t>油田巡检运维</w:t>
      </w:r>
      <w:r w:rsidRPr="00094067">
        <w:rPr>
          <w:rFonts w:hint="eastAsia"/>
        </w:rPr>
        <w:t>的工作效率，</w:t>
      </w:r>
      <w:r>
        <w:rPr>
          <w:rFonts w:hint="eastAsia"/>
        </w:rPr>
        <w:t>海南福山油田物联网建设过程中迫切需要一套综合管理系统，实现设备的快速调试、在线标定、自动巡检、智能运维等功能。</w:t>
      </w:r>
      <w:commentRangeEnd w:id="7"/>
      <w:r w:rsidR="007F497E">
        <w:rPr>
          <w:rStyle w:val="a7"/>
        </w:rPr>
        <w:commentReference w:id="7"/>
      </w:r>
    </w:p>
    <w:p w14:paraId="6B75E578" w14:textId="1200ADB3" w:rsidR="00B1421A" w:rsidRDefault="00CE3332" w:rsidP="00A6447F">
      <w:pPr>
        <w:spacing w:line="360" w:lineRule="auto"/>
        <w:rPr>
          <w:szCs w:val="21"/>
          <w:lang w:val="en-GB"/>
        </w:rPr>
      </w:pPr>
      <w:r>
        <w:rPr>
          <w:rFonts w:hint="eastAsia"/>
          <w:szCs w:val="21"/>
          <w:lang w:val="en-GB"/>
        </w:rPr>
        <w:t xml:space="preserve">    </w:t>
      </w:r>
      <w:r w:rsidR="00F11DB8">
        <w:rPr>
          <w:rFonts w:hint="eastAsia"/>
          <w:szCs w:val="21"/>
          <w:lang w:val="en-GB"/>
        </w:rPr>
        <w:t xml:space="preserve"> </w:t>
      </w:r>
      <w:r w:rsidR="002B0D83">
        <w:rPr>
          <w:rFonts w:hint="eastAsia"/>
          <w:szCs w:val="21"/>
          <w:lang w:val="en-GB"/>
        </w:rPr>
        <w:t>我司以油田勘探信息中心的</w:t>
      </w:r>
      <w:r w:rsidR="009846DE">
        <w:rPr>
          <w:rFonts w:hint="eastAsia"/>
          <w:szCs w:val="21"/>
          <w:lang w:val="en-GB"/>
        </w:rPr>
        <w:t>绝对</w:t>
      </w:r>
      <w:r w:rsidR="002B0D83">
        <w:rPr>
          <w:rFonts w:hint="eastAsia"/>
          <w:szCs w:val="21"/>
          <w:lang w:val="en-GB"/>
        </w:rPr>
        <w:t>优势，承担了海南福山油田</w:t>
      </w:r>
      <w:r w:rsidR="009364D4">
        <w:rPr>
          <w:rFonts w:hint="eastAsia"/>
          <w:szCs w:val="21"/>
          <w:lang w:val="en-GB"/>
        </w:rPr>
        <w:t>的</w:t>
      </w:r>
      <w:r w:rsidR="000B46D5">
        <w:rPr>
          <w:rFonts w:hint="eastAsia"/>
          <w:szCs w:val="21"/>
          <w:lang w:val="en-GB"/>
        </w:rPr>
        <w:t>物联网设备监控系统研发的承建权</w:t>
      </w:r>
      <w:r w:rsidR="002B0D83">
        <w:rPr>
          <w:rFonts w:hint="eastAsia"/>
          <w:szCs w:val="21"/>
          <w:lang w:val="en-GB"/>
        </w:rPr>
        <w:t>。</w:t>
      </w:r>
      <w:r w:rsidR="009364D4">
        <w:rPr>
          <w:rFonts w:hint="eastAsia"/>
          <w:szCs w:val="21"/>
          <w:lang w:val="en-GB"/>
        </w:rPr>
        <w:t>该项目合同总额</w:t>
      </w:r>
      <w:r w:rsidR="00AD5C2E">
        <w:rPr>
          <w:szCs w:val="21"/>
          <w:lang w:val="en-GB"/>
        </w:rPr>
        <w:t>485</w:t>
      </w:r>
      <w:r w:rsidR="009364D4">
        <w:rPr>
          <w:rFonts w:hint="eastAsia"/>
          <w:szCs w:val="21"/>
          <w:lang w:val="en-GB"/>
        </w:rPr>
        <w:t>万元，涉及油田</w:t>
      </w:r>
      <w:r w:rsidR="00AD5C2E" w:rsidRPr="00166142">
        <w:rPr>
          <w:szCs w:val="21"/>
          <w:lang w:val="en-GB"/>
        </w:rPr>
        <w:t>3</w:t>
      </w:r>
      <w:r w:rsidR="009364D4">
        <w:rPr>
          <w:rFonts w:hint="eastAsia"/>
          <w:szCs w:val="21"/>
          <w:lang w:val="en-GB"/>
        </w:rPr>
        <w:t>个井场，</w:t>
      </w:r>
      <w:r w:rsidR="00166142">
        <w:rPr>
          <w:rFonts w:hint="eastAsia"/>
          <w:szCs w:val="21"/>
          <w:lang w:val="en-GB"/>
        </w:rPr>
        <w:t>5</w:t>
      </w:r>
      <w:r w:rsidR="00D03E58">
        <w:rPr>
          <w:rFonts w:hint="eastAsia"/>
          <w:szCs w:val="21"/>
          <w:lang w:val="en-GB"/>
        </w:rPr>
        <w:t>00</w:t>
      </w:r>
      <w:r w:rsidR="009364D4">
        <w:rPr>
          <w:rFonts w:hint="eastAsia"/>
          <w:szCs w:val="21"/>
          <w:lang w:val="en-GB"/>
        </w:rPr>
        <w:t>口井，</w:t>
      </w:r>
      <w:r w:rsidR="00D03E58">
        <w:rPr>
          <w:rFonts w:hint="eastAsia"/>
          <w:szCs w:val="21"/>
          <w:lang w:val="en-GB"/>
        </w:rPr>
        <w:t>1500</w:t>
      </w:r>
      <w:r w:rsidR="009364D4">
        <w:rPr>
          <w:rFonts w:hint="eastAsia"/>
          <w:szCs w:val="21"/>
          <w:lang w:val="en-GB"/>
        </w:rPr>
        <w:t>台测控设备，工期是</w:t>
      </w:r>
      <w:r w:rsidR="009364D4">
        <w:rPr>
          <w:rFonts w:hint="eastAsia"/>
          <w:szCs w:val="21"/>
          <w:lang w:val="en-GB"/>
        </w:rPr>
        <w:t>201</w:t>
      </w:r>
      <w:r w:rsidR="00D03E58">
        <w:rPr>
          <w:rFonts w:hint="eastAsia"/>
          <w:szCs w:val="21"/>
          <w:lang w:val="en-GB"/>
        </w:rPr>
        <w:t>3</w:t>
      </w:r>
      <w:r w:rsidR="009364D4">
        <w:rPr>
          <w:rFonts w:hint="eastAsia"/>
          <w:szCs w:val="21"/>
          <w:lang w:val="en-GB"/>
        </w:rPr>
        <w:t>年</w:t>
      </w:r>
      <w:r w:rsidR="009364D4">
        <w:rPr>
          <w:rFonts w:hint="eastAsia"/>
          <w:szCs w:val="21"/>
          <w:lang w:val="en-GB"/>
        </w:rPr>
        <w:t>6</w:t>
      </w:r>
      <w:r w:rsidR="009364D4">
        <w:rPr>
          <w:rFonts w:hint="eastAsia"/>
          <w:szCs w:val="21"/>
          <w:lang w:val="en-GB"/>
        </w:rPr>
        <w:t>月</w:t>
      </w:r>
      <w:r w:rsidR="009364D4">
        <w:rPr>
          <w:rFonts w:hint="eastAsia"/>
          <w:szCs w:val="21"/>
          <w:lang w:val="en-GB"/>
        </w:rPr>
        <w:t>-201</w:t>
      </w:r>
      <w:r w:rsidR="00D03E58">
        <w:rPr>
          <w:rFonts w:hint="eastAsia"/>
          <w:szCs w:val="21"/>
          <w:lang w:val="en-GB"/>
        </w:rPr>
        <w:t>4</w:t>
      </w:r>
      <w:r w:rsidR="009364D4">
        <w:rPr>
          <w:rFonts w:hint="eastAsia"/>
          <w:szCs w:val="21"/>
          <w:lang w:val="en-GB"/>
        </w:rPr>
        <w:t>年</w:t>
      </w:r>
      <w:r w:rsidR="009364D4">
        <w:rPr>
          <w:rFonts w:hint="eastAsia"/>
          <w:szCs w:val="21"/>
          <w:lang w:val="en-GB"/>
        </w:rPr>
        <w:t>6</w:t>
      </w:r>
      <w:r w:rsidR="00A30E22">
        <w:rPr>
          <w:rFonts w:hint="eastAsia"/>
          <w:szCs w:val="21"/>
          <w:lang w:val="en-GB"/>
        </w:rPr>
        <w:t>月</w:t>
      </w:r>
      <w:r w:rsidR="000B46D5">
        <w:rPr>
          <w:rFonts w:hint="eastAsia"/>
          <w:szCs w:val="21"/>
          <w:lang w:val="en-GB"/>
        </w:rPr>
        <w:t>，</w:t>
      </w:r>
      <w:r w:rsidR="00D03E58">
        <w:rPr>
          <w:rFonts w:hint="eastAsia"/>
          <w:szCs w:val="21"/>
          <w:lang w:val="en-GB"/>
        </w:rPr>
        <w:t>主要</w:t>
      </w:r>
      <w:r w:rsidR="000B46D5">
        <w:rPr>
          <w:rFonts w:hint="eastAsia"/>
          <w:szCs w:val="21"/>
          <w:lang w:val="en-GB"/>
        </w:rPr>
        <w:t>实现测控设备的</w:t>
      </w:r>
      <w:r w:rsidR="000B46D5" w:rsidRPr="000B46D5">
        <w:rPr>
          <w:rFonts w:hint="eastAsia"/>
          <w:szCs w:val="21"/>
          <w:lang w:val="en-GB"/>
        </w:rPr>
        <w:t>健康诊断、快速调试、远程管理及在线监测等功能</w:t>
      </w:r>
      <w:r w:rsidR="008E4E5A">
        <w:rPr>
          <w:rFonts w:hint="eastAsia"/>
          <w:szCs w:val="21"/>
          <w:lang w:val="en-GB"/>
        </w:rPr>
        <w:t>，其中油田现场感知层所使用的传感器测控设备（包括无线仪表、</w:t>
      </w:r>
      <w:r w:rsidR="008E4E5A">
        <w:rPr>
          <w:rFonts w:hint="eastAsia"/>
          <w:szCs w:val="21"/>
          <w:lang w:val="en-GB"/>
        </w:rPr>
        <w:t>RTU</w:t>
      </w:r>
      <w:r w:rsidR="008E4E5A">
        <w:rPr>
          <w:rFonts w:hint="eastAsia"/>
          <w:szCs w:val="21"/>
          <w:lang w:val="en-GB"/>
        </w:rPr>
        <w:t>控制器等）也是由本公司的自动化产品研发部提供。</w:t>
      </w:r>
    </w:p>
    <w:p w14:paraId="52E324C5" w14:textId="1850852E" w:rsidR="00CD7379" w:rsidRDefault="001C6317" w:rsidP="00D03E58">
      <w:pPr>
        <w:spacing w:line="360" w:lineRule="auto"/>
        <w:ind w:firstLine="435"/>
        <w:rPr>
          <w:rFonts w:asciiTheme="minorEastAsia" w:hAnsiTheme="minorEastAsia"/>
        </w:rPr>
      </w:pPr>
      <w:r>
        <w:rPr>
          <w:rFonts w:hint="eastAsia"/>
        </w:rPr>
        <w:t>项目启动后，本人</w:t>
      </w:r>
      <w:r w:rsidR="000B46D5">
        <w:rPr>
          <w:rFonts w:hint="eastAsia"/>
        </w:rPr>
        <w:t>被</w:t>
      </w:r>
      <w:r>
        <w:rPr>
          <w:rFonts w:hint="eastAsia"/>
        </w:rPr>
        <w:t>任命为该项目的项目经理，全面负责项目的建设工作。</w:t>
      </w:r>
      <w:r w:rsidR="00253BAC">
        <w:rPr>
          <w:rFonts w:hint="eastAsia"/>
        </w:rPr>
        <w:t>通过项目分析，本项目具有项目干系人复杂、</w:t>
      </w:r>
      <w:r w:rsidR="00253BAC">
        <w:rPr>
          <w:rFonts w:hint="eastAsia"/>
          <w:szCs w:val="21"/>
        </w:rPr>
        <w:t>应用环境特殊、涉及面广、要求等级高等特点</w:t>
      </w:r>
      <w:r w:rsidR="00C61DB3">
        <w:rPr>
          <w:rFonts w:asciiTheme="minorEastAsia" w:hAnsiTheme="minorEastAsia" w:hint="eastAsia"/>
        </w:rPr>
        <w:t>，</w:t>
      </w:r>
      <w:r w:rsidR="00253BAC">
        <w:rPr>
          <w:rFonts w:asciiTheme="minorEastAsia" w:hAnsiTheme="minorEastAsia" w:hint="eastAsia"/>
        </w:rPr>
        <w:t>其中</w:t>
      </w:r>
      <w:r w:rsidR="00C61DB3" w:rsidRPr="000D74AE">
        <w:rPr>
          <w:rFonts w:asciiTheme="minorEastAsia" w:hAnsiTheme="minorEastAsia" w:hint="eastAsia"/>
        </w:rPr>
        <w:t>我认为</w:t>
      </w:r>
      <w:r w:rsidR="00253BAC" w:rsidRPr="000D74AE">
        <w:rPr>
          <w:rFonts w:asciiTheme="minorEastAsia" w:hAnsiTheme="minorEastAsia" w:hint="eastAsia"/>
        </w:rPr>
        <w:t>项目干系人是一个重要和关键因素</w:t>
      </w:r>
      <w:r w:rsidR="000D74AE" w:rsidRPr="000D74AE">
        <w:rPr>
          <w:rFonts w:asciiTheme="minorEastAsia" w:hAnsiTheme="minorEastAsia" w:hint="eastAsia"/>
        </w:rPr>
        <w:t>，决定着项目的成功与否</w:t>
      </w:r>
      <w:r w:rsidR="00253BAC" w:rsidRPr="000D74AE">
        <w:rPr>
          <w:rFonts w:asciiTheme="minorEastAsia" w:hAnsiTheme="minorEastAsia" w:hint="eastAsia"/>
        </w:rPr>
        <w:t>。</w:t>
      </w:r>
      <w:r w:rsidR="000D74AE">
        <w:rPr>
          <w:rFonts w:asciiTheme="minorEastAsia" w:hAnsiTheme="minorEastAsia" w:hint="eastAsia"/>
        </w:rPr>
        <w:t>因此</w:t>
      </w:r>
      <w:r w:rsidR="00A04E68">
        <w:rPr>
          <w:rFonts w:asciiTheme="minorEastAsia" w:hAnsiTheme="minorEastAsia" w:hint="eastAsia"/>
        </w:rPr>
        <w:t>在项目实施过程中，</w:t>
      </w:r>
      <w:r w:rsidR="000D74AE">
        <w:rPr>
          <w:rFonts w:asciiTheme="minorEastAsia" w:hAnsiTheme="minorEastAsia" w:hint="eastAsia"/>
        </w:rPr>
        <w:t>除了团队的齐心协力外，必须</w:t>
      </w:r>
      <w:r w:rsidR="00DD7C27">
        <w:rPr>
          <w:rFonts w:asciiTheme="minorEastAsia" w:hAnsiTheme="minorEastAsia" w:hint="eastAsia"/>
        </w:rPr>
        <w:t>要</w:t>
      </w:r>
      <w:r w:rsidR="00C61DB3">
        <w:rPr>
          <w:rFonts w:asciiTheme="minorEastAsia" w:hAnsiTheme="minorEastAsia" w:hint="eastAsia"/>
        </w:rPr>
        <w:t>争取项目干系人的理解和支持</w:t>
      </w:r>
      <w:r w:rsidR="00CD7379">
        <w:rPr>
          <w:rFonts w:asciiTheme="minorEastAsia" w:hAnsiTheme="minorEastAsia" w:hint="eastAsia"/>
        </w:rPr>
        <w:t>，</w:t>
      </w:r>
      <w:del w:id="8" w:author="admin" w:date="2016-10-24T21:14:00Z">
        <w:r w:rsidR="00CD7379" w:rsidDel="007F497E">
          <w:rPr>
            <w:rFonts w:asciiTheme="minorEastAsia" w:hAnsiTheme="minorEastAsia" w:hint="eastAsia"/>
          </w:rPr>
          <w:delText>努力</w:delText>
        </w:r>
        <w:r w:rsidR="00C61DB3" w:rsidDel="007F497E">
          <w:rPr>
            <w:rFonts w:asciiTheme="minorEastAsia" w:hAnsiTheme="minorEastAsia" w:hint="eastAsia"/>
          </w:rPr>
          <w:delText>降低一些干系人的阻挠</w:delText>
        </w:r>
        <w:r w:rsidR="00CD7379" w:rsidDel="007F497E">
          <w:rPr>
            <w:rFonts w:asciiTheme="minorEastAsia" w:hAnsiTheme="minorEastAsia" w:hint="eastAsia"/>
          </w:rPr>
          <w:delText>，</w:delText>
        </w:r>
      </w:del>
      <w:r w:rsidR="00CD7379">
        <w:rPr>
          <w:rFonts w:asciiTheme="minorEastAsia" w:hAnsiTheme="minorEastAsia" w:hint="eastAsia"/>
        </w:rPr>
        <w:t>做好干系人的管理</w:t>
      </w:r>
      <w:r w:rsidR="000D74AE">
        <w:rPr>
          <w:rFonts w:asciiTheme="minorEastAsia" w:hAnsiTheme="minorEastAsia" w:hint="eastAsia"/>
        </w:rPr>
        <w:t>，最终项目的顺利成功也充分说明了这一点</w:t>
      </w:r>
      <w:r w:rsidR="00AD0286">
        <w:rPr>
          <w:rFonts w:asciiTheme="minorEastAsia" w:hAnsiTheme="minorEastAsia" w:hint="eastAsia"/>
        </w:rPr>
        <w:t>。下面分别对干系人管理中识别项目干系人、编制干系人管理计划、管理干系人参与和控制干系人参与等几个方面加以简</w:t>
      </w:r>
      <w:r w:rsidR="00AD0286">
        <w:rPr>
          <w:rFonts w:asciiTheme="minorEastAsia" w:hAnsiTheme="minorEastAsia" w:hint="eastAsia"/>
        </w:rPr>
        <w:lastRenderedPageBreak/>
        <w:t>单论述。</w:t>
      </w:r>
    </w:p>
    <w:p w14:paraId="67106F11" w14:textId="6C1D3312" w:rsidR="00BC1770" w:rsidRPr="00BC1770" w:rsidRDefault="00BC1770" w:rsidP="00261777">
      <w:pPr>
        <w:outlineLvl w:val="0"/>
        <w:rPr>
          <w:b/>
          <w:szCs w:val="21"/>
        </w:rPr>
      </w:pPr>
      <w:r w:rsidRPr="00BC1770">
        <w:rPr>
          <w:rFonts w:hint="eastAsia"/>
          <w:b/>
          <w:szCs w:val="21"/>
        </w:rPr>
        <w:t>二、干系人管理具体实施过程</w:t>
      </w:r>
    </w:p>
    <w:p w14:paraId="6F067D12" w14:textId="122B1EDD" w:rsidR="001C6317" w:rsidRDefault="000D74AE" w:rsidP="00AD0286">
      <w:pPr>
        <w:pStyle w:val="a5"/>
        <w:numPr>
          <w:ilvl w:val="0"/>
          <w:numId w:val="1"/>
        </w:numPr>
        <w:spacing w:line="360" w:lineRule="auto"/>
        <w:ind w:firstLineChars="0"/>
        <w:rPr>
          <w:szCs w:val="21"/>
        </w:rPr>
      </w:pPr>
      <w:commentRangeStart w:id="9"/>
      <w:r>
        <w:rPr>
          <w:rFonts w:hint="eastAsia"/>
          <w:szCs w:val="21"/>
        </w:rPr>
        <w:t>全面</w:t>
      </w:r>
      <w:r w:rsidR="00AD0286" w:rsidRPr="00AD0286">
        <w:rPr>
          <w:rFonts w:hint="eastAsia"/>
          <w:szCs w:val="21"/>
        </w:rPr>
        <w:t>识别</w:t>
      </w:r>
      <w:r w:rsidR="00B73C08">
        <w:rPr>
          <w:rFonts w:hint="eastAsia"/>
          <w:szCs w:val="21"/>
        </w:rPr>
        <w:t>、</w:t>
      </w:r>
      <w:r>
        <w:rPr>
          <w:rFonts w:hint="eastAsia"/>
          <w:szCs w:val="21"/>
        </w:rPr>
        <w:t>分析</w:t>
      </w:r>
      <w:ins w:id="10" w:author="admin" w:date="2016-10-24T21:15:00Z">
        <w:r w:rsidR="007F497E">
          <w:rPr>
            <w:rFonts w:hint="eastAsia"/>
            <w:szCs w:val="21"/>
          </w:rPr>
          <w:t>干系人</w:t>
        </w:r>
      </w:ins>
      <w:del w:id="11" w:author="admin" w:date="2016-10-24T21:15:00Z">
        <w:r w:rsidR="00B73C08" w:rsidDel="007F497E">
          <w:rPr>
            <w:rFonts w:hint="eastAsia"/>
            <w:szCs w:val="21"/>
          </w:rPr>
          <w:delText>影响</w:delText>
        </w:r>
      </w:del>
      <w:r>
        <w:rPr>
          <w:rFonts w:hint="eastAsia"/>
          <w:szCs w:val="21"/>
        </w:rPr>
        <w:t>，为</w:t>
      </w:r>
      <w:r w:rsidR="00AD0286" w:rsidRPr="00AD0286">
        <w:rPr>
          <w:rFonts w:hint="eastAsia"/>
          <w:szCs w:val="21"/>
        </w:rPr>
        <w:t>项目干系人</w:t>
      </w:r>
      <w:r>
        <w:rPr>
          <w:rFonts w:hint="eastAsia"/>
          <w:szCs w:val="21"/>
        </w:rPr>
        <w:t>管理奠定坚实的基础。</w:t>
      </w:r>
      <w:commentRangeEnd w:id="9"/>
      <w:r w:rsidR="007F497E">
        <w:rPr>
          <w:rStyle w:val="a7"/>
        </w:rPr>
        <w:commentReference w:id="9"/>
      </w:r>
    </w:p>
    <w:p w14:paraId="66F8FDC5" w14:textId="7B8AC74B" w:rsidR="00AD0286" w:rsidRPr="00A04E68" w:rsidRDefault="00DD7C27" w:rsidP="00A04E68">
      <w:pPr>
        <w:spacing w:line="360" w:lineRule="auto"/>
        <w:ind w:firstLineChars="200" w:firstLine="420"/>
        <w:rPr>
          <w:szCs w:val="21"/>
        </w:rPr>
      </w:pPr>
      <w:r w:rsidRPr="00A04E68">
        <w:rPr>
          <w:rFonts w:hint="eastAsia"/>
          <w:szCs w:val="21"/>
        </w:rPr>
        <w:t>本着建立以客户为中心的思想，</w:t>
      </w:r>
      <w:r w:rsidR="00B73C08">
        <w:rPr>
          <w:rFonts w:hint="eastAsia"/>
          <w:szCs w:val="21"/>
        </w:rPr>
        <w:t>为了能保证全面的识别项目的干系人，项目启动</w:t>
      </w:r>
      <w:r w:rsidR="00AD0286" w:rsidRPr="00A04E68">
        <w:rPr>
          <w:rFonts w:hint="eastAsia"/>
          <w:szCs w:val="21"/>
        </w:rPr>
        <w:t>阶段</w:t>
      </w:r>
      <w:r w:rsidR="00B73C08">
        <w:rPr>
          <w:rFonts w:hint="eastAsia"/>
          <w:szCs w:val="21"/>
        </w:rPr>
        <w:t>我组织项目团队</w:t>
      </w:r>
      <w:r w:rsidR="009524B0" w:rsidRPr="00A04E68">
        <w:rPr>
          <w:rFonts w:hint="eastAsia"/>
          <w:szCs w:val="21"/>
        </w:rPr>
        <w:t>召开相关的</w:t>
      </w:r>
      <w:r w:rsidR="00AD0286" w:rsidRPr="00A04E68">
        <w:rPr>
          <w:rFonts w:hint="eastAsia"/>
          <w:szCs w:val="21"/>
        </w:rPr>
        <w:t>会议</w:t>
      </w:r>
      <w:r w:rsidR="009524B0" w:rsidRPr="00A04E68">
        <w:rPr>
          <w:rFonts w:hint="eastAsia"/>
          <w:szCs w:val="21"/>
        </w:rPr>
        <w:t>和干系人分析来讨</w:t>
      </w:r>
      <w:r w:rsidR="00B73C08">
        <w:rPr>
          <w:rFonts w:hint="eastAsia"/>
          <w:szCs w:val="21"/>
        </w:rPr>
        <w:t>论识别全部潜在项目干系人及其相关信息，如他们的角色、部门、利益</w:t>
      </w:r>
      <w:r w:rsidR="009524B0" w:rsidRPr="00A04E68">
        <w:rPr>
          <w:rFonts w:hint="eastAsia"/>
          <w:szCs w:val="21"/>
        </w:rPr>
        <w:t>、期望和影响力等，并将会议</w:t>
      </w:r>
      <w:r w:rsidR="009107FE" w:rsidRPr="00A04E68">
        <w:rPr>
          <w:rFonts w:hint="eastAsia"/>
          <w:szCs w:val="21"/>
        </w:rPr>
        <w:t>结果整理记录下来</w:t>
      </w:r>
      <w:r w:rsidR="00B73C08">
        <w:rPr>
          <w:rFonts w:hint="eastAsia"/>
          <w:szCs w:val="21"/>
        </w:rPr>
        <w:t>；对于需求期望不明确的干系人则进行专门的拜访或电话交流，通过各种方式，最终形成</w:t>
      </w:r>
      <w:r w:rsidR="008804C5" w:rsidRPr="00A04E68">
        <w:rPr>
          <w:rFonts w:hint="eastAsia"/>
          <w:szCs w:val="21"/>
        </w:rPr>
        <w:t>《干系人登记册》</w:t>
      </w:r>
      <w:r w:rsidR="009107FE" w:rsidRPr="00A04E68">
        <w:rPr>
          <w:rFonts w:hint="eastAsia"/>
          <w:szCs w:val="21"/>
        </w:rPr>
        <w:t>。通过对干系人的分析，我们将所识别的</w:t>
      </w:r>
      <w:r w:rsidR="009524B0" w:rsidRPr="00A04E68">
        <w:rPr>
          <w:rFonts w:hint="eastAsia"/>
          <w:szCs w:val="21"/>
        </w:rPr>
        <w:t>干系人分</w:t>
      </w:r>
      <w:r w:rsidR="009107FE" w:rsidRPr="00A04E68">
        <w:rPr>
          <w:rFonts w:hint="eastAsia"/>
          <w:szCs w:val="21"/>
        </w:rPr>
        <w:t>成了</w:t>
      </w:r>
      <w:r w:rsidR="009107FE" w:rsidRPr="00A04E68">
        <w:rPr>
          <w:rFonts w:hint="eastAsia"/>
          <w:szCs w:val="21"/>
        </w:rPr>
        <w:t>4</w:t>
      </w:r>
      <w:r w:rsidR="009524B0" w:rsidRPr="00A04E68">
        <w:rPr>
          <w:rFonts w:hint="eastAsia"/>
          <w:szCs w:val="21"/>
        </w:rPr>
        <w:t>类，</w:t>
      </w:r>
      <w:r w:rsidR="009107FE" w:rsidRPr="00A04E68">
        <w:rPr>
          <w:rFonts w:hint="eastAsia"/>
          <w:szCs w:val="21"/>
        </w:rPr>
        <w:t>一是</w:t>
      </w:r>
      <w:r w:rsidR="00B73C08">
        <w:rPr>
          <w:rFonts w:hint="eastAsia"/>
          <w:szCs w:val="21"/>
        </w:rPr>
        <w:t>海南福山油田</w:t>
      </w:r>
      <w:r w:rsidR="009524B0" w:rsidRPr="00A04E68">
        <w:rPr>
          <w:rFonts w:hint="eastAsia"/>
          <w:szCs w:val="21"/>
        </w:rPr>
        <w:t>和</w:t>
      </w:r>
      <w:r w:rsidR="00B73C08">
        <w:rPr>
          <w:rFonts w:hint="eastAsia"/>
          <w:szCs w:val="21"/>
        </w:rPr>
        <w:t>公司</w:t>
      </w:r>
      <w:r w:rsidR="009107FE" w:rsidRPr="00A04E68">
        <w:rPr>
          <w:rFonts w:hint="eastAsia"/>
          <w:szCs w:val="21"/>
        </w:rPr>
        <w:t>的</w:t>
      </w:r>
      <w:r w:rsidR="00B73C08">
        <w:rPr>
          <w:rFonts w:hint="eastAsia"/>
          <w:szCs w:val="21"/>
        </w:rPr>
        <w:t>板块领导</w:t>
      </w:r>
      <w:r w:rsidR="009107FE" w:rsidRPr="00A04E68">
        <w:rPr>
          <w:rFonts w:hint="eastAsia"/>
          <w:szCs w:val="21"/>
        </w:rPr>
        <w:t>，需要</w:t>
      </w:r>
      <w:r w:rsidR="009524B0" w:rsidRPr="00A04E68">
        <w:rPr>
          <w:rFonts w:hint="eastAsia"/>
          <w:szCs w:val="21"/>
        </w:rPr>
        <w:t>重点</w:t>
      </w:r>
      <w:r w:rsidR="009107FE" w:rsidRPr="00A04E68">
        <w:rPr>
          <w:rFonts w:hint="eastAsia"/>
          <w:szCs w:val="21"/>
        </w:rPr>
        <w:t>关注管理；二是公司的项目管理部和质控</w:t>
      </w:r>
      <w:r w:rsidR="00B73C08">
        <w:rPr>
          <w:rFonts w:hint="eastAsia"/>
          <w:szCs w:val="21"/>
        </w:rPr>
        <w:t>中心</w:t>
      </w:r>
      <w:r w:rsidR="009107FE" w:rsidRPr="00A04E68">
        <w:rPr>
          <w:rFonts w:hint="eastAsia"/>
          <w:szCs w:val="21"/>
        </w:rPr>
        <w:t>，需要令其满意；三是</w:t>
      </w:r>
      <w:r w:rsidR="005D42B3" w:rsidRPr="00A04E68">
        <w:rPr>
          <w:rFonts w:hint="eastAsia"/>
          <w:szCs w:val="21"/>
        </w:rPr>
        <w:t>项目团队成员</w:t>
      </w:r>
      <w:r w:rsidR="008804C5" w:rsidRPr="00A04E68">
        <w:rPr>
          <w:rFonts w:hint="eastAsia"/>
          <w:szCs w:val="21"/>
        </w:rPr>
        <w:t>，需要</w:t>
      </w:r>
      <w:r w:rsidR="005D42B3" w:rsidRPr="00A04E68">
        <w:rPr>
          <w:rFonts w:hint="eastAsia"/>
          <w:szCs w:val="21"/>
        </w:rPr>
        <w:t>做好团队管理</w:t>
      </w:r>
      <w:r w:rsidR="008804C5" w:rsidRPr="00A04E68">
        <w:rPr>
          <w:rFonts w:hint="eastAsia"/>
          <w:szCs w:val="21"/>
        </w:rPr>
        <w:t>；四是</w:t>
      </w:r>
      <w:r w:rsidR="00B73C08">
        <w:rPr>
          <w:rFonts w:hint="eastAsia"/>
          <w:szCs w:val="21"/>
        </w:rPr>
        <w:t>提供</w:t>
      </w:r>
      <w:r w:rsidR="005D42B3" w:rsidRPr="00A04E68">
        <w:rPr>
          <w:rFonts w:hint="eastAsia"/>
          <w:szCs w:val="21"/>
        </w:rPr>
        <w:t>传感器设备</w:t>
      </w:r>
      <w:r w:rsidR="00B73C08">
        <w:rPr>
          <w:rFonts w:hint="eastAsia"/>
          <w:szCs w:val="21"/>
        </w:rPr>
        <w:t>产品研发部</w:t>
      </w:r>
      <w:r w:rsidR="008804C5" w:rsidRPr="00A04E68">
        <w:rPr>
          <w:rFonts w:hint="eastAsia"/>
          <w:szCs w:val="21"/>
        </w:rPr>
        <w:t>，后期需要协调配合。以此为基础，便于制定相应的干系人管理策略，有效的分配精力，为后期管理关键干系人的期望提供了依据。</w:t>
      </w:r>
    </w:p>
    <w:p w14:paraId="792C4D7F" w14:textId="177C5A55" w:rsidR="008804C5" w:rsidRDefault="00B73C08" w:rsidP="008804C5">
      <w:pPr>
        <w:pStyle w:val="a5"/>
        <w:numPr>
          <w:ilvl w:val="0"/>
          <w:numId w:val="1"/>
        </w:numPr>
        <w:spacing w:line="360" w:lineRule="auto"/>
        <w:ind w:firstLineChars="0"/>
        <w:rPr>
          <w:szCs w:val="21"/>
        </w:rPr>
      </w:pPr>
      <w:r>
        <w:rPr>
          <w:rFonts w:hint="eastAsia"/>
          <w:szCs w:val="21"/>
        </w:rPr>
        <w:t>计划为纲，通过</w:t>
      </w:r>
      <w:r w:rsidR="008804C5">
        <w:rPr>
          <w:rFonts w:hint="eastAsia"/>
          <w:szCs w:val="21"/>
        </w:rPr>
        <w:t>编制干系人管理计划</w:t>
      </w:r>
      <w:r w:rsidR="00771A70">
        <w:rPr>
          <w:rFonts w:hint="eastAsia"/>
          <w:szCs w:val="21"/>
        </w:rPr>
        <w:t>为干系人管理提供</w:t>
      </w:r>
      <w:r>
        <w:rPr>
          <w:rFonts w:hint="eastAsia"/>
          <w:szCs w:val="21"/>
        </w:rPr>
        <w:t>强有力的保障。</w:t>
      </w:r>
    </w:p>
    <w:p w14:paraId="33A606A9" w14:textId="5EDCC7E0" w:rsidR="009918A9" w:rsidRPr="00A04E68" w:rsidRDefault="009918A9" w:rsidP="00A04E68">
      <w:pPr>
        <w:spacing w:line="360" w:lineRule="auto"/>
        <w:ind w:firstLineChars="200" w:firstLine="420"/>
        <w:rPr>
          <w:szCs w:val="21"/>
        </w:rPr>
      </w:pPr>
      <w:r w:rsidRPr="00A04E68">
        <w:rPr>
          <w:rFonts w:hint="eastAsia"/>
          <w:szCs w:val="21"/>
        </w:rPr>
        <w:t>同项目整体管理一样，在进行管理工作之前，要先制定</w:t>
      </w:r>
      <w:r w:rsidR="008539E5" w:rsidRPr="00A04E68">
        <w:rPr>
          <w:rFonts w:hint="eastAsia"/>
          <w:szCs w:val="21"/>
        </w:rPr>
        <w:t>一个计划。依据干系人登记册、管理计划、事业环境因素及组织过程资产，</w:t>
      </w:r>
      <w:r w:rsidRPr="00A04E68">
        <w:rPr>
          <w:rFonts w:hint="eastAsia"/>
          <w:szCs w:val="21"/>
        </w:rPr>
        <w:t>我组织了干系人管理规划会议，邀请项目团队成员及高层领导</w:t>
      </w:r>
      <w:r w:rsidR="00A8441A" w:rsidRPr="00A04E68">
        <w:rPr>
          <w:rFonts w:hint="eastAsia"/>
          <w:szCs w:val="21"/>
        </w:rPr>
        <w:t>，</w:t>
      </w:r>
      <w:r w:rsidR="007D1B84">
        <w:rPr>
          <w:rFonts w:hint="eastAsia"/>
          <w:szCs w:val="21"/>
        </w:rPr>
        <w:t>通过使用“干系人参与评估矩阵”</w:t>
      </w:r>
      <w:r w:rsidR="00A8441A" w:rsidRPr="00A04E68">
        <w:rPr>
          <w:rFonts w:hint="eastAsia"/>
          <w:szCs w:val="21"/>
        </w:rPr>
        <w:t>，</w:t>
      </w:r>
      <w:r w:rsidR="007D1B84">
        <w:rPr>
          <w:rFonts w:hint="eastAsia"/>
          <w:szCs w:val="21"/>
        </w:rPr>
        <w:t>分析记录了所有干系人应有的参与程度和当前的参与程度，通过对比，来制定相应的行动和沟通方案，形成</w:t>
      </w:r>
      <w:r w:rsidRPr="00A04E68">
        <w:rPr>
          <w:rFonts w:hint="eastAsia"/>
          <w:szCs w:val="21"/>
        </w:rPr>
        <w:t>《干系人管理计划》</w:t>
      </w:r>
      <w:r w:rsidR="007F0547" w:rsidRPr="00A04E68">
        <w:rPr>
          <w:rFonts w:hint="eastAsia"/>
          <w:szCs w:val="21"/>
        </w:rPr>
        <w:t>。</w:t>
      </w:r>
      <w:r w:rsidR="00E95E6E">
        <w:rPr>
          <w:rFonts w:hint="eastAsia"/>
          <w:szCs w:val="21"/>
        </w:rPr>
        <w:t>通过分析对比，</w:t>
      </w:r>
      <w:r w:rsidR="007D1B84">
        <w:rPr>
          <w:rFonts w:hint="eastAsia"/>
          <w:szCs w:val="21"/>
        </w:rPr>
        <w:t>我发现公司的质控中心</w:t>
      </w:r>
      <w:r w:rsidR="00E95E6E">
        <w:rPr>
          <w:rFonts w:hint="eastAsia"/>
          <w:szCs w:val="21"/>
        </w:rPr>
        <w:t>目前对项目只是进行了项目裁剪属于“中立”的程度而与所需的“支持”程度还有差距，</w:t>
      </w:r>
      <w:r w:rsidR="000E635A">
        <w:rPr>
          <w:rFonts w:hint="eastAsia"/>
          <w:szCs w:val="21"/>
        </w:rPr>
        <w:t>于是对质控中心的管理参与计划制定为参加项目各</w:t>
      </w:r>
      <w:r w:rsidR="00E95E6E">
        <w:rPr>
          <w:rFonts w:hint="eastAsia"/>
          <w:szCs w:val="21"/>
        </w:rPr>
        <w:t>阶段评审</w:t>
      </w:r>
      <w:r w:rsidR="000E635A">
        <w:rPr>
          <w:rFonts w:hint="eastAsia"/>
          <w:szCs w:val="21"/>
        </w:rPr>
        <w:t>、审核里程碑状态报告等</w:t>
      </w:r>
      <w:r w:rsidR="00E95E6E">
        <w:rPr>
          <w:rFonts w:hint="eastAsia"/>
          <w:szCs w:val="21"/>
        </w:rPr>
        <w:t>，加强质量的监控。</w:t>
      </w:r>
    </w:p>
    <w:p w14:paraId="035A4F40" w14:textId="7E946CFD" w:rsidR="009918A9" w:rsidRDefault="009918A9" w:rsidP="008804C5">
      <w:pPr>
        <w:pStyle w:val="a5"/>
        <w:numPr>
          <w:ilvl w:val="0"/>
          <w:numId w:val="1"/>
        </w:numPr>
        <w:spacing w:line="360" w:lineRule="auto"/>
        <w:ind w:firstLineChars="0"/>
        <w:rPr>
          <w:szCs w:val="21"/>
        </w:rPr>
      </w:pPr>
      <w:r>
        <w:rPr>
          <w:rFonts w:hint="eastAsia"/>
          <w:szCs w:val="21"/>
        </w:rPr>
        <w:t>管理干系人参与</w:t>
      </w:r>
      <w:r w:rsidR="000E635A">
        <w:rPr>
          <w:rFonts w:hint="eastAsia"/>
          <w:szCs w:val="21"/>
        </w:rPr>
        <w:t>，要持续沟通，解决问题</w:t>
      </w:r>
      <w:r w:rsidR="00F52A73">
        <w:rPr>
          <w:rFonts w:hint="eastAsia"/>
          <w:szCs w:val="21"/>
        </w:rPr>
        <w:t>。</w:t>
      </w:r>
    </w:p>
    <w:p w14:paraId="3A9EF329" w14:textId="6A56D14E" w:rsidR="008804C5" w:rsidRPr="00A04E68" w:rsidRDefault="00E95E6E" w:rsidP="00A04E68">
      <w:pPr>
        <w:spacing w:line="360" w:lineRule="auto"/>
        <w:ind w:firstLineChars="200" w:firstLine="420"/>
        <w:rPr>
          <w:szCs w:val="21"/>
        </w:rPr>
      </w:pPr>
      <w:r>
        <w:rPr>
          <w:rFonts w:hint="eastAsia"/>
          <w:szCs w:val="21"/>
        </w:rPr>
        <w:t>管理干系人参与过程是我重点执行和投入精力较</w:t>
      </w:r>
      <w:r w:rsidR="004B4D4C" w:rsidRPr="00A04E68">
        <w:rPr>
          <w:rFonts w:hint="eastAsia"/>
          <w:szCs w:val="21"/>
        </w:rPr>
        <w:t>多的过程，需要与干系人进行日常的沟通和协作来提升他们对项目的支持。依据干系人管理计划和沟通管理计划，我用不同的沟通方法和人际关系技能对干系人进行了管理。</w:t>
      </w:r>
      <w:r w:rsidR="005D42B3" w:rsidRPr="00A04E68">
        <w:rPr>
          <w:rFonts w:hint="eastAsia"/>
          <w:szCs w:val="21"/>
        </w:rPr>
        <w:t>如对甲方和高层领导，我</w:t>
      </w:r>
      <w:r w:rsidR="008539E5" w:rsidRPr="00A04E68">
        <w:rPr>
          <w:rFonts w:hint="eastAsia"/>
          <w:szCs w:val="21"/>
        </w:rPr>
        <w:t>采取</w:t>
      </w:r>
      <w:r w:rsidR="006928D0" w:rsidRPr="00A04E68">
        <w:rPr>
          <w:rFonts w:hint="eastAsia"/>
          <w:szCs w:val="21"/>
        </w:rPr>
        <w:t>例会和定期报告的制度</w:t>
      </w:r>
      <w:r w:rsidR="008539E5" w:rsidRPr="00A04E68">
        <w:rPr>
          <w:rFonts w:hint="eastAsia"/>
          <w:szCs w:val="21"/>
        </w:rPr>
        <w:t>，</w:t>
      </w:r>
      <w:r w:rsidR="00FE2381" w:rsidRPr="00A04E68">
        <w:rPr>
          <w:rFonts w:hint="eastAsia"/>
          <w:szCs w:val="21"/>
        </w:rPr>
        <w:t>将项目实施过程中的绩效、风险、变更等信息及时向干系人汇报，</w:t>
      </w:r>
      <w:r w:rsidR="008539E5" w:rsidRPr="00A04E68">
        <w:rPr>
          <w:rFonts w:hint="eastAsia"/>
          <w:szCs w:val="21"/>
        </w:rPr>
        <w:t>使</w:t>
      </w:r>
      <w:r w:rsidR="005D42B3" w:rsidRPr="00A04E68">
        <w:rPr>
          <w:rFonts w:hint="eastAsia"/>
          <w:szCs w:val="21"/>
        </w:rPr>
        <w:t>其时刻了解项目的进展和动态，听取他们的建议，以获取他们的支持和信任。</w:t>
      </w:r>
      <w:r w:rsidR="00D86760">
        <w:rPr>
          <w:rFonts w:hint="eastAsia"/>
          <w:szCs w:val="21"/>
        </w:rPr>
        <w:t>同时我利用公司的项目管理平台的实践社区，建立了知识文档库，将高层领导、质控中心、项目管理部以及项目团队等加到社区，便于相关的干系人及时审核项目的文件。</w:t>
      </w:r>
      <w:r w:rsidR="00853D85" w:rsidRPr="00A04E68">
        <w:rPr>
          <w:rFonts w:hint="eastAsia"/>
          <w:szCs w:val="21"/>
        </w:rPr>
        <w:t>对于管理干系人参与过程中出现的问题，</w:t>
      </w:r>
      <w:r w:rsidR="0072638E" w:rsidRPr="00A04E68">
        <w:rPr>
          <w:rFonts w:hint="eastAsia"/>
          <w:szCs w:val="21"/>
        </w:rPr>
        <w:t>则采取面对面会议的方式</w:t>
      </w:r>
      <w:r w:rsidR="00AF4ED9">
        <w:rPr>
          <w:rFonts w:hint="eastAsia"/>
          <w:szCs w:val="21"/>
        </w:rPr>
        <w:t>，</w:t>
      </w:r>
      <w:r w:rsidR="00AF4ED9" w:rsidRPr="00A04E68">
        <w:rPr>
          <w:rFonts w:hint="eastAsia"/>
          <w:szCs w:val="21"/>
        </w:rPr>
        <w:t>必要时需要利用管理权力，</w:t>
      </w:r>
      <w:r w:rsidR="0072638E" w:rsidRPr="00A04E68">
        <w:rPr>
          <w:rFonts w:hint="eastAsia"/>
          <w:szCs w:val="21"/>
        </w:rPr>
        <w:t>与干系人进行讨论来</w:t>
      </w:r>
      <w:r w:rsidR="00A8441A" w:rsidRPr="00A04E68">
        <w:rPr>
          <w:rFonts w:hint="eastAsia"/>
          <w:szCs w:val="21"/>
        </w:rPr>
        <w:t>解决问题，</w:t>
      </w:r>
      <w:r w:rsidR="0072638E" w:rsidRPr="00A04E68">
        <w:rPr>
          <w:rFonts w:hint="eastAsia"/>
          <w:szCs w:val="21"/>
        </w:rPr>
        <w:t>最后通过问题日志的方式记录下来，并</w:t>
      </w:r>
      <w:r w:rsidR="00853D85" w:rsidRPr="00A04E68">
        <w:rPr>
          <w:rFonts w:hint="eastAsia"/>
          <w:szCs w:val="21"/>
        </w:rPr>
        <w:t>及时更新，为控制干系人参与、管理项目团队等过程提供</w:t>
      </w:r>
      <w:r w:rsidR="00853D85" w:rsidRPr="00A04E68">
        <w:rPr>
          <w:rFonts w:hint="eastAsia"/>
          <w:szCs w:val="21"/>
        </w:rPr>
        <w:lastRenderedPageBreak/>
        <w:t>依据。</w:t>
      </w:r>
    </w:p>
    <w:p w14:paraId="7EE34C79" w14:textId="795FC49E" w:rsidR="00A04E68" w:rsidRDefault="009918A9" w:rsidP="00A04E68">
      <w:pPr>
        <w:pStyle w:val="a5"/>
        <w:numPr>
          <w:ilvl w:val="0"/>
          <w:numId w:val="1"/>
        </w:numPr>
        <w:spacing w:line="360" w:lineRule="auto"/>
        <w:ind w:firstLineChars="0"/>
        <w:rPr>
          <w:szCs w:val="21"/>
        </w:rPr>
      </w:pPr>
      <w:r>
        <w:rPr>
          <w:rFonts w:hint="eastAsia"/>
          <w:szCs w:val="21"/>
        </w:rPr>
        <w:t>控制干系人参与</w:t>
      </w:r>
      <w:r w:rsidR="000E635A">
        <w:rPr>
          <w:rFonts w:hint="eastAsia"/>
          <w:szCs w:val="21"/>
        </w:rPr>
        <w:t>，要</w:t>
      </w:r>
      <w:r w:rsidR="00F52A73">
        <w:rPr>
          <w:rFonts w:hint="eastAsia"/>
          <w:szCs w:val="21"/>
        </w:rPr>
        <w:t>观察偏差、管理冲突、推进助力。</w:t>
      </w:r>
    </w:p>
    <w:p w14:paraId="70F9C354" w14:textId="2C90C3D4" w:rsidR="00A04E68" w:rsidRDefault="0072638E" w:rsidP="00A04E68">
      <w:pPr>
        <w:spacing w:line="360" w:lineRule="auto"/>
        <w:ind w:firstLineChars="200" w:firstLine="420"/>
        <w:rPr>
          <w:szCs w:val="21"/>
        </w:rPr>
      </w:pPr>
      <w:r w:rsidRPr="00A04E68">
        <w:rPr>
          <w:rFonts w:hint="eastAsia"/>
          <w:szCs w:val="21"/>
        </w:rPr>
        <w:t>根据本人多年的项目管理经验，我</w:t>
      </w:r>
      <w:r w:rsidR="006928D0" w:rsidRPr="00A04E68">
        <w:rPr>
          <w:rFonts w:hint="eastAsia"/>
          <w:szCs w:val="21"/>
        </w:rPr>
        <w:t>认识到</w:t>
      </w:r>
      <w:r w:rsidRPr="00A04E68">
        <w:rPr>
          <w:rFonts w:hint="eastAsia"/>
          <w:szCs w:val="21"/>
        </w:rPr>
        <w:t>项目干系人</w:t>
      </w:r>
      <w:r w:rsidR="006928D0" w:rsidRPr="00A04E68">
        <w:rPr>
          <w:rFonts w:hint="eastAsia"/>
          <w:szCs w:val="21"/>
        </w:rPr>
        <w:t>管理需要对其进行横向和纵向两个维度的</w:t>
      </w:r>
      <w:r w:rsidR="00D86760">
        <w:rPr>
          <w:rFonts w:hint="eastAsia"/>
          <w:szCs w:val="21"/>
        </w:rPr>
        <w:t>控制</w:t>
      </w:r>
      <w:r w:rsidR="006928D0" w:rsidRPr="00A04E68">
        <w:rPr>
          <w:rFonts w:hint="eastAsia"/>
          <w:szCs w:val="21"/>
        </w:rPr>
        <w:t>。横向不同的干系人</w:t>
      </w:r>
      <w:r w:rsidRPr="00A04E68">
        <w:rPr>
          <w:rFonts w:hint="eastAsia"/>
          <w:szCs w:val="21"/>
        </w:rPr>
        <w:t>之间经常有着截然不同的目的，</w:t>
      </w:r>
      <w:r w:rsidR="006928D0" w:rsidRPr="00A04E68">
        <w:rPr>
          <w:rFonts w:hint="eastAsia"/>
          <w:szCs w:val="21"/>
        </w:rPr>
        <w:t>纵向项目生命周期不同阶段的干系人也会发生变化，这就</w:t>
      </w:r>
      <w:r w:rsidR="00DD7C27" w:rsidRPr="00A04E68">
        <w:rPr>
          <w:rFonts w:hint="eastAsia"/>
          <w:szCs w:val="21"/>
        </w:rPr>
        <w:t>需要定期的或者及时的监控干系人之间的关系，管理冲突</w:t>
      </w:r>
      <w:r w:rsidR="006928D0" w:rsidRPr="00A04E68">
        <w:rPr>
          <w:rFonts w:hint="eastAsia"/>
          <w:szCs w:val="21"/>
        </w:rPr>
        <w:t>。</w:t>
      </w:r>
    </w:p>
    <w:p w14:paraId="51E0AA98" w14:textId="1FA891A0" w:rsidR="00DA7B51" w:rsidRPr="00AA00E2" w:rsidRDefault="00FE2381" w:rsidP="00D86760">
      <w:pPr>
        <w:spacing w:line="360" w:lineRule="auto"/>
        <w:ind w:firstLineChars="200" w:firstLine="420"/>
        <w:rPr>
          <w:szCs w:val="21"/>
        </w:rPr>
      </w:pPr>
      <w:r>
        <w:rPr>
          <w:rFonts w:hint="eastAsia"/>
          <w:szCs w:val="21"/>
        </w:rPr>
        <w:t>依据项目管理计划、工作绩效数据以及管理干系人参与等过程中的问题日志，</w:t>
      </w:r>
      <w:r w:rsidR="00DD7C27">
        <w:rPr>
          <w:rFonts w:hint="eastAsia"/>
          <w:szCs w:val="21"/>
        </w:rPr>
        <w:t>项目在每周的例会或者状态评审会议中专门留出时间交流、分析和分享有关干系人参与的信息</w:t>
      </w:r>
      <w:r w:rsidR="00D86760">
        <w:rPr>
          <w:rFonts w:hint="eastAsia"/>
          <w:szCs w:val="21"/>
        </w:rPr>
        <w:t>，及时评估审核</w:t>
      </w:r>
      <w:r>
        <w:rPr>
          <w:rFonts w:hint="eastAsia"/>
          <w:szCs w:val="21"/>
        </w:rPr>
        <w:t>干系人</w:t>
      </w:r>
      <w:r w:rsidR="00D86760">
        <w:rPr>
          <w:rFonts w:hint="eastAsia"/>
          <w:szCs w:val="21"/>
        </w:rPr>
        <w:t>目前的参与程度</w:t>
      </w:r>
      <w:r>
        <w:rPr>
          <w:rFonts w:hint="eastAsia"/>
          <w:szCs w:val="21"/>
        </w:rPr>
        <w:t>，</w:t>
      </w:r>
      <w:r w:rsidR="00D86760">
        <w:rPr>
          <w:rFonts w:hint="eastAsia"/>
          <w:szCs w:val="21"/>
        </w:rPr>
        <w:t>并</w:t>
      </w:r>
      <w:r>
        <w:rPr>
          <w:rFonts w:hint="eastAsia"/>
          <w:szCs w:val="21"/>
        </w:rPr>
        <w:t>讨论推荐合适的纠正措施</w:t>
      </w:r>
      <w:r w:rsidR="00D1144A">
        <w:rPr>
          <w:rFonts w:hint="eastAsia"/>
          <w:szCs w:val="21"/>
        </w:rPr>
        <w:t>进行处理。</w:t>
      </w:r>
      <w:r w:rsidR="00303D17">
        <w:rPr>
          <w:rFonts w:hint="eastAsia"/>
          <w:szCs w:val="21"/>
        </w:rPr>
        <w:t>根据项目过程干系人的特点，不同的干系人采取不同的参与控制方式。</w:t>
      </w:r>
      <w:r w:rsidR="00DA7B51">
        <w:rPr>
          <w:rFonts w:hint="eastAsia"/>
          <w:szCs w:val="21"/>
        </w:rPr>
        <w:t>对本司的产</w:t>
      </w:r>
      <w:r w:rsidR="00D86760">
        <w:rPr>
          <w:rFonts w:hint="eastAsia"/>
          <w:szCs w:val="21"/>
        </w:rPr>
        <w:t>品设备相关干系人，由于同属一个公司，在沟通方面有其优势也有劣势。在项目实施过程中，我发现产品研发部以部门产品研发紧张为由并未积极提供相关的技术支持</w:t>
      </w:r>
      <w:r w:rsidR="00DA7B51">
        <w:rPr>
          <w:rFonts w:hint="eastAsia"/>
          <w:szCs w:val="21"/>
        </w:rPr>
        <w:t>，</w:t>
      </w:r>
      <w:r w:rsidR="00D86760">
        <w:rPr>
          <w:rFonts w:hint="eastAsia"/>
          <w:szCs w:val="21"/>
        </w:rPr>
        <w:t>于是</w:t>
      </w:r>
      <w:r w:rsidR="00DA7B51">
        <w:rPr>
          <w:rFonts w:hint="eastAsia"/>
          <w:szCs w:val="21"/>
        </w:rPr>
        <w:t>我利用面对面会议的沟通方式及产品文档应用的方式与其交互，充分的沟通，必要时采用沟通升级的原则保证其测试的配合</w:t>
      </w:r>
      <w:r w:rsidR="000A7240">
        <w:rPr>
          <w:rFonts w:hint="eastAsia"/>
          <w:szCs w:val="21"/>
        </w:rPr>
        <w:t>，避免其影响项目进展，造成不必要的返工</w:t>
      </w:r>
      <w:r w:rsidR="00DA7B51">
        <w:rPr>
          <w:rFonts w:hint="eastAsia"/>
          <w:szCs w:val="21"/>
        </w:rPr>
        <w:t>。</w:t>
      </w:r>
    </w:p>
    <w:p w14:paraId="6A06EAD1" w14:textId="3BCB84E9" w:rsidR="00F52A73" w:rsidRPr="00BC1770" w:rsidRDefault="00F52A73" w:rsidP="00261777">
      <w:pPr>
        <w:outlineLvl w:val="0"/>
        <w:rPr>
          <w:b/>
          <w:szCs w:val="21"/>
        </w:rPr>
      </w:pPr>
      <w:r w:rsidRPr="00BC1770">
        <w:rPr>
          <w:rFonts w:hint="eastAsia"/>
          <w:b/>
          <w:szCs w:val="21"/>
        </w:rPr>
        <w:t>三、总结</w:t>
      </w:r>
    </w:p>
    <w:p w14:paraId="20393402" w14:textId="20E77D5F" w:rsidR="00BC1770" w:rsidRDefault="00D1144A" w:rsidP="00F52A73">
      <w:pPr>
        <w:spacing w:line="360" w:lineRule="auto"/>
        <w:ind w:firstLineChars="200" w:firstLine="420"/>
      </w:pPr>
      <w:r>
        <w:rPr>
          <w:rFonts w:hint="eastAsia"/>
          <w:szCs w:val="21"/>
        </w:rPr>
        <w:t>针对</w:t>
      </w:r>
      <w:r w:rsidR="00A04E68">
        <w:rPr>
          <w:rFonts w:hint="eastAsia"/>
          <w:szCs w:val="21"/>
        </w:rPr>
        <w:t>干系人</w:t>
      </w:r>
      <w:r>
        <w:rPr>
          <w:rFonts w:hint="eastAsia"/>
          <w:szCs w:val="21"/>
        </w:rPr>
        <w:t>管理，我以客户为中心思想，以促进干系人的理解和支持为主要目标，重点管理对项目影响较大的干系人</w:t>
      </w:r>
      <w:r w:rsidR="009637F5">
        <w:rPr>
          <w:rFonts w:hint="eastAsia"/>
          <w:szCs w:val="21"/>
        </w:rPr>
        <w:t>，通过对项目干系人持续沟通，</w:t>
      </w:r>
      <w:r w:rsidR="000A7240">
        <w:rPr>
          <w:rFonts w:hint="eastAsia"/>
          <w:szCs w:val="21"/>
        </w:rPr>
        <w:t>及时解决问题，</w:t>
      </w:r>
      <w:r w:rsidR="009637F5">
        <w:rPr>
          <w:rFonts w:hint="eastAsia"/>
          <w:szCs w:val="21"/>
        </w:rPr>
        <w:t>项目干系人对项目整个过程的进展十分满意。</w:t>
      </w:r>
      <w:r w:rsidR="000A7240">
        <w:rPr>
          <w:rFonts w:hint="eastAsia"/>
        </w:rPr>
        <w:t>通过</w:t>
      </w:r>
      <w:r w:rsidR="000A7240">
        <w:rPr>
          <w:rFonts w:hint="eastAsia"/>
        </w:rPr>
        <w:t>3</w:t>
      </w:r>
      <w:r w:rsidR="000A7240">
        <w:rPr>
          <w:rFonts w:hint="eastAsia"/>
        </w:rPr>
        <w:t>个月的试运行，项目于</w:t>
      </w:r>
      <w:r w:rsidR="000A7240">
        <w:rPr>
          <w:rFonts w:hint="eastAsia"/>
          <w:szCs w:val="21"/>
          <w:lang w:val="en-GB"/>
        </w:rPr>
        <w:t>2014</w:t>
      </w:r>
      <w:r w:rsidR="000A7240">
        <w:rPr>
          <w:rFonts w:hint="eastAsia"/>
          <w:szCs w:val="21"/>
          <w:lang w:val="en-GB"/>
        </w:rPr>
        <w:t>年</w:t>
      </w:r>
      <w:r w:rsidR="000A7240">
        <w:rPr>
          <w:rFonts w:hint="eastAsia"/>
          <w:szCs w:val="21"/>
          <w:lang w:val="en-GB"/>
        </w:rPr>
        <w:t>7</w:t>
      </w:r>
      <w:r w:rsidR="000A7240">
        <w:rPr>
          <w:rFonts w:hint="eastAsia"/>
          <w:szCs w:val="21"/>
          <w:lang w:val="en-GB"/>
        </w:rPr>
        <w:t>月通过甲方的合同及管理验收</w:t>
      </w:r>
      <w:r w:rsidR="009637F5">
        <w:rPr>
          <w:rFonts w:hint="eastAsia"/>
        </w:rPr>
        <w:t>，</w:t>
      </w:r>
      <w:r w:rsidR="000A7240">
        <w:rPr>
          <w:rFonts w:hint="eastAsia"/>
        </w:rPr>
        <w:t>已在海南福山油田稳定运行</w:t>
      </w:r>
      <w:r w:rsidR="009637F5">
        <w:rPr>
          <w:rFonts w:hint="eastAsia"/>
        </w:rPr>
        <w:t>。我们的项目组赢得了公司与客户的一致好评。</w:t>
      </w:r>
    </w:p>
    <w:p w14:paraId="32FD7843" w14:textId="0CCE27D3" w:rsidR="009637F5" w:rsidRPr="000A7240" w:rsidRDefault="009637F5" w:rsidP="00F52A73">
      <w:pPr>
        <w:spacing w:line="360" w:lineRule="auto"/>
        <w:ind w:firstLineChars="200" w:firstLine="420"/>
        <w:rPr>
          <w:szCs w:val="21"/>
        </w:rPr>
      </w:pPr>
      <w:r>
        <w:rPr>
          <w:rFonts w:hint="eastAsia"/>
        </w:rPr>
        <w:t>回顾</w:t>
      </w:r>
      <w:r w:rsidRPr="00806E28">
        <w:rPr>
          <w:rFonts w:hint="eastAsia"/>
        </w:rPr>
        <w:t>而言，</w:t>
      </w:r>
      <w:r>
        <w:rPr>
          <w:rFonts w:hint="eastAsia"/>
        </w:rPr>
        <w:t>项目的成功很大程度上归功于在项目实施过程中</w:t>
      </w:r>
      <w:commentRangeStart w:id="12"/>
      <w:r>
        <w:rPr>
          <w:rFonts w:hint="eastAsia"/>
        </w:rPr>
        <w:t>对</w:t>
      </w:r>
      <w:r w:rsidR="000A7240">
        <w:rPr>
          <w:rFonts w:hint="eastAsia"/>
        </w:rPr>
        <w:t>干系人</w:t>
      </w:r>
      <w:r>
        <w:rPr>
          <w:rFonts w:hint="eastAsia"/>
        </w:rPr>
        <w:t>的有效管理</w:t>
      </w:r>
      <w:commentRangeEnd w:id="12"/>
      <w:r w:rsidR="007F497E">
        <w:rPr>
          <w:rStyle w:val="a7"/>
        </w:rPr>
        <w:commentReference w:id="12"/>
      </w:r>
      <w:r>
        <w:rPr>
          <w:rFonts w:hint="eastAsia"/>
        </w:rPr>
        <w:t>，</w:t>
      </w:r>
      <w:r w:rsidR="00AF4ED9">
        <w:rPr>
          <w:rFonts w:hint="eastAsia"/>
        </w:rPr>
        <w:t>特别是</w:t>
      </w:r>
      <w:commentRangeStart w:id="13"/>
      <w:r w:rsidR="00AF4ED9">
        <w:rPr>
          <w:rFonts w:hint="eastAsia"/>
        </w:rPr>
        <w:t>干系人权利</w:t>
      </w:r>
      <w:r w:rsidR="00AF4ED9">
        <w:rPr>
          <w:rFonts w:hint="eastAsia"/>
        </w:rPr>
        <w:t>/</w:t>
      </w:r>
      <w:r w:rsidR="00AF4ED9">
        <w:rPr>
          <w:rFonts w:hint="eastAsia"/>
        </w:rPr>
        <w:t>影响方格以及“干系人参与矩阵”</w:t>
      </w:r>
      <w:commentRangeEnd w:id="13"/>
      <w:r w:rsidR="007F497E">
        <w:rPr>
          <w:rStyle w:val="a7"/>
        </w:rPr>
        <w:commentReference w:id="13"/>
      </w:r>
      <w:r w:rsidR="00AF4ED9">
        <w:rPr>
          <w:rFonts w:hint="eastAsia"/>
        </w:rPr>
        <w:t>的使用，</w:t>
      </w:r>
      <w:r>
        <w:rPr>
          <w:rFonts w:hint="eastAsia"/>
        </w:rPr>
        <w:t>从而保证了项目的范围、进度、成本以及质量得以按即定的目标实现。</w:t>
      </w:r>
      <w:r w:rsidR="0099408B">
        <w:rPr>
          <w:rFonts w:hint="eastAsia"/>
        </w:rPr>
        <w:t>但也存在一些不足之处，如项目编码过程中由于时间紧对配置文档管理不足，导致一些开发文档版本控制不严谨及文档的更新不及时，导致项目过程的进度稍有落后。项</w:t>
      </w:r>
      <w:r w:rsidR="00BC1770">
        <w:rPr>
          <w:rFonts w:hint="eastAsia"/>
        </w:rPr>
        <w:t>目不是在真空中开展，也不是项目建设方一家可独自决定的事情，受许多</w:t>
      </w:r>
      <w:r w:rsidR="0099408B">
        <w:rPr>
          <w:rFonts w:hint="eastAsia"/>
        </w:rPr>
        <w:t>项目干系人的影响。</w:t>
      </w:r>
      <w:r>
        <w:rPr>
          <w:rFonts w:hint="eastAsia"/>
        </w:rPr>
        <w:t>在今后的工作中，本人将继续重视在项目干系人</w:t>
      </w:r>
      <w:r w:rsidR="0099408B">
        <w:rPr>
          <w:rFonts w:hint="eastAsia"/>
        </w:rPr>
        <w:t>管理，在干系人</w:t>
      </w:r>
      <w:r>
        <w:rPr>
          <w:rFonts w:hint="eastAsia"/>
        </w:rPr>
        <w:t>之间建立有效的沟通和信息共享机制，从而</w:t>
      </w:r>
      <w:r w:rsidRPr="00806E28">
        <w:rPr>
          <w:rFonts w:hint="eastAsia"/>
        </w:rPr>
        <w:t>最大限度地满足项目干系人的需求和希望的目的。</w:t>
      </w:r>
      <w:r w:rsidRPr="00806E28">
        <w:rPr>
          <w:rFonts w:hint="eastAsia"/>
        </w:rPr>
        <w:t xml:space="preserve"> </w:t>
      </w:r>
    </w:p>
    <w:p w14:paraId="40FB8386" w14:textId="77777777" w:rsidR="008539E5" w:rsidRPr="009637F5" w:rsidRDefault="008539E5" w:rsidP="008539E5">
      <w:pPr>
        <w:spacing w:line="360" w:lineRule="auto"/>
        <w:rPr>
          <w:szCs w:val="21"/>
        </w:rPr>
      </w:pPr>
    </w:p>
    <w:p w14:paraId="0BF175B6" w14:textId="77777777" w:rsidR="008539E5" w:rsidRDefault="008539E5" w:rsidP="008539E5">
      <w:pPr>
        <w:spacing w:line="360" w:lineRule="auto"/>
        <w:rPr>
          <w:szCs w:val="21"/>
        </w:rPr>
      </w:pPr>
    </w:p>
    <w:p w14:paraId="493D8C47" w14:textId="77777777" w:rsidR="008539E5" w:rsidRDefault="008539E5" w:rsidP="008539E5">
      <w:pPr>
        <w:spacing w:line="360" w:lineRule="auto"/>
        <w:rPr>
          <w:szCs w:val="21"/>
        </w:rPr>
      </w:pPr>
    </w:p>
    <w:p w14:paraId="593B4C5E" w14:textId="77777777" w:rsidR="008539E5" w:rsidRPr="008539E5" w:rsidRDefault="008539E5" w:rsidP="008539E5">
      <w:pPr>
        <w:spacing w:line="360" w:lineRule="auto"/>
        <w:rPr>
          <w:szCs w:val="21"/>
        </w:rPr>
      </w:pPr>
    </w:p>
    <w:sectPr w:rsidR="008539E5" w:rsidRPr="008539E5">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admin" w:date="2016-10-24T21:12:00Z" w:initials="AnWang">
    <w:p w14:paraId="1B445498" w14:textId="191B4927" w:rsidR="007F497E" w:rsidRDefault="007F497E">
      <w:pPr>
        <w:pStyle w:val="a8"/>
      </w:pPr>
      <w:r>
        <w:rPr>
          <w:rStyle w:val="a7"/>
        </w:rPr>
        <w:annotationRef/>
      </w:r>
      <w:r>
        <w:rPr>
          <w:rFonts w:hint="eastAsia"/>
        </w:rPr>
        <w:t>原因是这么写就有些不和谐了，虽然在项目实施中有可能会遇到这样的人。我们要时刻正能量，呵呵</w:t>
      </w:r>
      <w:r>
        <w:rPr>
          <w:rFonts w:hint="eastAsia"/>
        </w:rPr>
        <w:t xml:space="preserve">.. </w:t>
      </w:r>
    </w:p>
  </w:comment>
  <w:comment w:id="1" w:author="Fish" w:date="2016-10-24T21:14:00Z" w:initials="F">
    <w:p w14:paraId="7D85BD5F" w14:textId="77777777" w:rsidR="000864A9" w:rsidRDefault="000864A9">
      <w:pPr>
        <w:pStyle w:val="a8"/>
      </w:pPr>
      <w:r>
        <w:rPr>
          <w:rStyle w:val="a7"/>
        </w:rPr>
        <w:annotationRef/>
      </w:r>
      <w:r>
        <w:rPr>
          <w:rFonts w:hint="eastAsia"/>
        </w:rPr>
        <w:t>删减或浓缩一句，摘要字数受限。</w:t>
      </w:r>
    </w:p>
    <w:p w14:paraId="0EBEE724" w14:textId="77777777" w:rsidR="007F497E" w:rsidRDefault="007F497E">
      <w:pPr>
        <w:pStyle w:val="a8"/>
      </w:pPr>
    </w:p>
    <w:p w14:paraId="561920AF" w14:textId="3BB7E827" w:rsidR="007F497E" w:rsidRDefault="007F497E">
      <w:pPr>
        <w:pStyle w:val="a8"/>
      </w:pPr>
      <w:r>
        <w:rPr>
          <w:rFonts w:hint="eastAsia"/>
        </w:rPr>
        <w:t>王安：摘要</w:t>
      </w:r>
      <w:r>
        <w:rPr>
          <w:rFonts w:hint="eastAsia"/>
        </w:rPr>
        <w:t>330</w:t>
      </w:r>
      <w:r>
        <w:rPr>
          <w:rFonts w:hint="eastAsia"/>
        </w:rPr>
        <w:t>字，字数是够的</w:t>
      </w:r>
    </w:p>
  </w:comment>
  <w:comment w:id="6" w:author="admin" w:date="2016-10-24T21:19:00Z" w:initials="AnWang">
    <w:p w14:paraId="0588CCEF" w14:textId="54BB187B" w:rsidR="007F497E" w:rsidRDefault="007F497E">
      <w:pPr>
        <w:pStyle w:val="a8"/>
      </w:pPr>
      <w:r>
        <w:rPr>
          <w:rStyle w:val="a7"/>
        </w:rPr>
        <w:annotationRef/>
      </w:r>
      <w:r>
        <w:rPr>
          <w:rFonts w:hint="eastAsia"/>
        </w:rPr>
        <w:t>整体文章的结构写的挺好的，小标题特别吸引人。</w:t>
      </w:r>
    </w:p>
    <w:p w14:paraId="28A706AB" w14:textId="644108B2" w:rsidR="007F497E" w:rsidRPr="007F497E" w:rsidRDefault="007F497E">
      <w:pPr>
        <w:pStyle w:val="a8"/>
      </w:pPr>
      <w:r>
        <w:rPr>
          <w:rFonts w:hint="eastAsia"/>
        </w:rPr>
        <w:t>如果我要提建议的话，建议在写例子的时候多引用该项目的名称，引用油田这些词汇，显得和项目是结合来写的，一直没有脱离开本项目。如果你能写出油田特点的话，那这篇就会是一篇不可多得的佳作！祝考试顺利，我对你有信心！</w:t>
      </w:r>
    </w:p>
  </w:comment>
  <w:comment w:id="7" w:author="admin" w:date="2016-10-24T21:14:00Z" w:initials="AnWang">
    <w:p w14:paraId="1952039A" w14:textId="47867EFB" w:rsidR="007F497E" w:rsidRDefault="007F497E">
      <w:pPr>
        <w:pStyle w:val="a8"/>
      </w:pPr>
      <w:r>
        <w:rPr>
          <w:rStyle w:val="a7"/>
        </w:rPr>
        <w:annotationRef/>
      </w:r>
      <w:r>
        <w:rPr>
          <w:rFonts w:hint="eastAsia"/>
        </w:rPr>
        <w:t>背景介绍的挺好的</w:t>
      </w:r>
    </w:p>
  </w:comment>
  <w:comment w:id="9" w:author="admin" w:date="2016-10-24T21:15:00Z" w:initials="AnWang">
    <w:p w14:paraId="6411F446" w14:textId="54F4A35F" w:rsidR="007F497E" w:rsidRDefault="007F497E">
      <w:pPr>
        <w:pStyle w:val="a8"/>
      </w:pPr>
      <w:r>
        <w:rPr>
          <w:rStyle w:val="a7"/>
        </w:rPr>
        <w:annotationRef/>
      </w:r>
      <w:r>
        <w:rPr>
          <w:rFonts w:hint="eastAsia"/>
        </w:rPr>
        <w:t>这种写法十分值得称赞</w:t>
      </w:r>
    </w:p>
  </w:comment>
  <w:comment w:id="12" w:author="admin" w:date="2016-10-24T21:17:00Z" w:initials="AnWang">
    <w:p w14:paraId="3B332318" w14:textId="787AB7E4" w:rsidR="007F497E" w:rsidRDefault="007F497E">
      <w:pPr>
        <w:pStyle w:val="a8"/>
      </w:pPr>
      <w:r>
        <w:rPr>
          <w:rStyle w:val="a7"/>
        </w:rPr>
        <w:annotationRef/>
      </w:r>
      <w:r>
        <w:rPr>
          <w:rFonts w:hint="eastAsia"/>
        </w:rPr>
        <w:t>这里面将前面的小标题句再浓缩一下，写成要点的方式，再进行下总结历练，便于阅卷老师看到</w:t>
      </w:r>
    </w:p>
  </w:comment>
  <w:comment w:id="13" w:author="admin" w:date="2016-10-24T21:16:00Z" w:initials="AnWang">
    <w:p w14:paraId="1B4BB3F1" w14:textId="04D6B039" w:rsidR="007F497E" w:rsidRDefault="007F497E">
      <w:pPr>
        <w:pStyle w:val="a8"/>
      </w:pPr>
      <w:r>
        <w:rPr>
          <w:rStyle w:val="a7"/>
        </w:rPr>
        <w:annotationRef/>
      </w:r>
      <w:r>
        <w:rPr>
          <w:rFonts w:hint="eastAsia"/>
        </w:rPr>
        <w:t>这种写法非常好，这就是用到了工具</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120E11" w14:textId="77777777" w:rsidR="003A30F5" w:rsidRDefault="003A30F5" w:rsidP="00387837">
      <w:r>
        <w:separator/>
      </w:r>
    </w:p>
  </w:endnote>
  <w:endnote w:type="continuationSeparator" w:id="0">
    <w:p w14:paraId="5C750C55" w14:textId="77777777" w:rsidR="003A30F5" w:rsidRDefault="003A30F5" w:rsidP="003878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iti SC Light">
    <w:altName w:val="Arial Unicode MS"/>
    <w:charset w:val="50"/>
    <w:family w:val="auto"/>
    <w:pitch w:val="variable"/>
    <w:sig w:usb0="00000000" w:usb1="080E004A"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8301D2" w14:textId="77777777" w:rsidR="003A30F5" w:rsidRDefault="003A30F5" w:rsidP="00387837">
      <w:r>
        <w:separator/>
      </w:r>
    </w:p>
  </w:footnote>
  <w:footnote w:type="continuationSeparator" w:id="0">
    <w:p w14:paraId="05A54302" w14:textId="77777777" w:rsidR="003A30F5" w:rsidRDefault="003A30F5" w:rsidP="0038783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903987"/>
    <w:multiLevelType w:val="hybridMultilevel"/>
    <w:tmpl w:val="2BAE3CA4"/>
    <w:lvl w:ilvl="0" w:tplc="B27CC3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hideGrammaticalErrors/>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172E"/>
    <w:rsid w:val="000864A9"/>
    <w:rsid w:val="000A7240"/>
    <w:rsid w:val="000B46D5"/>
    <w:rsid w:val="000D74AE"/>
    <w:rsid w:val="000E635A"/>
    <w:rsid w:val="00166142"/>
    <w:rsid w:val="001C6317"/>
    <w:rsid w:val="001F7F75"/>
    <w:rsid w:val="002000D9"/>
    <w:rsid w:val="002527FE"/>
    <w:rsid w:val="00253BAC"/>
    <w:rsid w:val="00261777"/>
    <w:rsid w:val="002B0D83"/>
    <w:rsid w:val="00303D17"/>
    <w:rsid w:val="00387837"/>
    <w:rsid w:val="003A30F5"/>
    <w:rsid w:val="003D22C7"/>
    <w:rsid w:val="003F55B0"/>
    <w:rsid w:val="004B4D4C"/>
    <w:rsid w:val="005D42B3"/>
    <w:rsid w:val="005E1094"/>
    <w:rsid w:val="00624BA5"/>
    <w:rsid w:val="00634904"/>
    <w:rsid w:val="006928D0"/>
    <w:rsid w:val="006B4C69"/>
    <w:rsid w:val="006C060E"/>
    <w:rsid w:val="006C0823"/>
    <w:rsid w:val="006C64A6"/>
    <w:rsid w:val="006D172E"/>
    <w:rsid w:val="0072638E"/>
    <w:rsid w:val="0075034B"/>
    <w:rsid w:val="00771A70"/>
    <w:rsid w:val="007D1B84"/>
    <w:rsid w:val="007F0547"/>
    <w:rsid w:val="007F497E"/>
    <w:rsid w:val="008539E5"/>
    <w:rsid w:val="00853D85"/>
    <w:rsid w:val="0085477F"/>
    <w:rsid w:val="0086107E"/>
    <w:rsid w:val="008804C5"/>
    <w:rsid w:val="008C504E"/>
    <w:rsid w:val="008E4E5A"/>
    <w:rsid w:val="009107FE"/>
    <w:rsid w:val="009364D4"/>
    <w:rsid w:val="009524B0"/>
    <w:rsid w:val="009637F5"/>
    <w:rsid w:val="00966D0A"/>
    <w:rsid w:val="009846DE"/>
    <w:rsid w:val="009918A9"/>
    <w:rsid w:val="0099408B"/>
    <w:rsid w:val="009F022F"/>
    <w:rsid w:val="00A04E68"/>
    <w:rsid w:val="00A30E22"/>
    <w:rsid w:val="00A6447F"/>
    <w:rsid w:val="00A8441A"/>
    <w:rsid w:val="00A85BD6"/>
    <w:rsid w:val="00AA00E2"/>
    <w:rsid w:val="00AD0286"/>
    <w:rsid w:val="00AD5C2E"/>
    <w:rsid w:val="00AF4ED9"/>
    <w:rsid w:val="00B1421A"/>
    <w:rsid w:val="00B571BF"/>
    <w:rsid w:val="00B73C08"/>
    <w:rsid w:val="00BC1770"/>
    <w:rsid w:val="00C36CC9"/>
    <w:rsid w:val="00C61DB3"/>
    <w:rsid w:val="00CD7379"/>
    <w:rsid w:val="00CE3332"/>
    <w:rsid w:val="00D03E58"/>
    <w:rsid w:val="00D1144A"/>
    <w:rsid w:val="00D554E0"/>
    <w:rsid w:val="00D86760"/>
    <w:rsid w:val="00DA7B51"/>
    <w:rsid w:val="00DD7C27"/>
    <w:rsid w:val="00E95E6E"/>
    <w:rsid w:val="00E96ABF"/>
    <w:rsid w:val="00F11DB8"/>
    <w:rsid w:val="00F2720E"/>
    <w:rsid w:val="00F52A73"/>
    <w:rsid w:val="00FE2381"/>
    <w:rsid w:val="00FF31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E517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8783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87837"/>
    <w:rPr>
      <w:sz w:val="18"/>
      <w:szCs w:val="18"/>
    </w:rPr>
  </w:style>
  <w:style w:type="paragraph" w:styleId="a4">
    <w:name w:val="footer"/>
    <w:basedOn w:val="a"/>
    <w:link w:val="Char0"/>
    <w:uiPriority w:val="99"/>
    <w:unhideWhenUsed/>
    <w:rsid w:val="00387837"/>
    <w:pPr>
      <w:tabs>
        <w:tab w:val="center" w:pos="4153"/>
        <w:tab w:val="right" w:pos="8306"/>
      </w:tabs>
      <w:snapToGrid w:val="0"/>
      <w:jc w:val="left"/>
    </w:pPr>
    <w:rPr>
      <w:sz w:val="18"/>
      <w:szCs w:val="18"/>
    </w:rPr>
  </w:style>
  <w:style w:type="character" w:customStyle="1" w:styleId="Char0">
    <w:name w:val="页脚 Char"/>
    <w:basedOn w:val="a0"/>
    <w:link w:val="a4"/>
    <w:uiPriority w:val="99"/>
    <w:rsid w:val="00387837"/>
    <w:rPr>
      <w:sz w:val="18"/>
      <w:szCs w:val="18"/>
    </w:rPr>
  </w:style>
  <w:style w:type="paragraph" w:styleId="a5">
    <w:name w:val="List Paragraph"/>
    <w:basedOn w:val="a"/>
    <w:uiPriority w:val="34"/>
    <w:qFormat/>
    <w:rsid w:val="00AD0286"/>
    <w:pPr>
      <w:ind w:firstLineChars="200" w:firstLine="420"/>
    </w:pPr>
  </w:style>
  <w:style w:type="paragraph" w:styleId="a6">
    <w:name w:val="Document Map"/>
    <w:basedOn w:val="a"/>
    <w:link w:val="Char1"/>
    <w:uiPriority w:val="99"/>
    <w:semiHidden/>
    <w:unhideWhenUsed/>
    <w:rsid w:val="00261777"/>
    <w:rPr>
      <w:rFonts w:ascii="Heiti SC Light" w:eastAsia="Heiti SC Light"/>
      <w:sz w:val="24"/>
      <w:szCs w:val="24"/>
    </w:rPr>
  </w:style>
  <w:style w:type="character" w:customStyle="1" w:styleId="Char1">
    <w:name w:val="文档结构图 Char"/>
    <w:basedOn w:val="a0"/>
    <w:link w:val="a6"/>
    <w:uiPriority w:val="99"/>
    <w:semiHidden/>
    <w:rsid w:val="00261777"/>
    <w:rPr>
      <w:rFonts w:ascii="Heiti SC Light" w:eastAsia="Heiti SC Light"/>
      <w:sz w:val="24"/>
      <w:szCs w:val="24"/>
    </w:rPr>
  </w:style>
  <w:style w:type="character" w:styleId="a7">
    <w:name w:val="annotation reference"/>
    <w:basedOn w:val="a0"/>
    <w:uiPriority w:val="99"/>
    <w:semiHidden/>
    <w:unhideWhenUsed/>
    <w:rsid w:val="000864A9"/>
    <w:rPr>
      <w:sz w:val="21"/>
      <w:szCs w:val="21"/>
    </w:rPr>
  </w:style>
  <w:style w:type="paragraph" w:styleId="a8">
    <w:name w:val="annotation text"/>
    <w:basedOn w:val="a"/>
    <w:link w:val="Char2"/>
    <w:uiPriority w:val="99"/>
    <w:semiHidden/>
    <w:unhideWhenUsed/>
    <w:rsid w:val="000864A9"/>
    <w:pPr>
      <w:jc w:val="left"/>
    </w:pPr>
  </w:style>
  <w:style w:type="character" w:customStyle="1" w:styleId="Char2">
    <w:name w:val="批注文字 Char"/>
    <w:basedOn w:val="a0"/>
    <w:link w:val="a8"/>
    <w:uiPriority w:val="99"/>
    <w:semiHidden/>
    <w:rsid w:val="000864A9"/>
  </w:style>
  <w:style w:type="paragraph" w:styleId="a9">
    <w:name w:val="annotation subject"/>
    <w:basedOn w:val="a8"/>
    <w:next w:val="a8"/>
    <w:link w:val="Char3"/>
    <w:uiPriority w:val="99"/>
    <w:semiHidden/>
    <w:unhideWhenUsed/>
    <w:rsid w:val="000864A9"/>
    <w:rPr>
      <w:b/>
      <w:bCs/>
    </w:rPr>
  </w:style>
  <w:style w:type="character" w:customStyle="1" w:styleId="Char3">
    <w:name w:val="批注主题 Char"/>
    <w:basedOn w:val="Char2"/>
    <w:link w:val="a9"/>
    <w:uiPriority w:val="99"/>
    <w:semiHidden/>
    <w:rsid w:val="000864A9"/>
    <w:rPr>
      <w:b/>
      <w:bCs/>
    </w:rPr>
  </w:style>
  <w:style w:type="paragraph" w:styleId="aa">
    <w:name w:val="Balloon Text"/>
    <w:basedOn w:val="a"/>
    <w:link w:val="Char4"/>
    <w:uiPriority w:val="99"/>
    <w:semiHidden/>
    <w:unhideWhenUsed/>
    <w:rsid w:val="000864A9"/>
    <w:rPr>
      <w:rFonts w:ascii="Heiti SC Light" w:eastAsia="Heiti SC Light"/>
      <w:sz w:val="18"/>
      <w:szCs w:val="18"/>
    </w:rPr>
  </w:style>
  <w:style w:type="character" w:customStyle="1" w:styleId="Char4">
    <w:name w:val="批注框文本 Char"/>
    <w:basedOn w:val="a0"/>
    <w:link w:val="aa"/>
    <w:uiPriority w:val="99"/>
    <w:semiHidden/>
    <w:rsid w:val="000864A9"/>
    <w:rPr>
      <w:rFonts w:ascii="Heiti SC Light" w:eastAsia="Heiti SC Light"/>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8783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87837"/>
    <w:rPr>
      <w:sz w:val="18"/>
      <w:szCs w:val="18"/>
    </w:rPr>
  </w:style>
  <w:style w:type="paragraph" w:styleId="a4">
    <w:name w:val="footer"/>
    <w:basedOn w:val="a"/>
    <w:link w:val="Char0"/>
    <w:uiPriority w:val="99"/>
    <w:unhideWhenUsed/>
    <w:rsid w:val="00387837"/>
    <w:pPr>
      <w:tabs>
        <w:tab w:val="center" w:pos="4153"/>
        <w:tab w:val="right" w:pos="8306"/>
      </w:tabs>
      <w:snapToGrid w:val="0"/>
      <w:jc w:val="left"/>
    </w:pPr>
    <w:rPr>
      <w:sz w:val="18"/>
      <w:szCs w:val="18"/>
    </w:rPr>
  </w:style>
  <w:style w:type="character" w:customStyle="1" w:styleId="Char0">
    <w:name w:val="页脚 Char"/>
    <w:basedOn w:val="a0"/>
    <w:link w:val="a4"/>
    <w:uiPriority w:val="99"/>
    <w:rsid w:val="00387837"/>
    <w:rPr>
      <w:sz w:val="18"/>
      <w:szCs w:val="18"/>
    </w:rPr>
  </w:style>
  <w:style w:type="paragraph" w:styleId="a5">
    <w:name w:val="List Paragraph"/>
    <w:basedOn w:val="a"/>
    <w:uiPriority w:val="34"/>
    <w:qFormat/>
    <w:rsid w:val="00AD0286"/>
    <w:pPr>
      <w:ind w:firstLineChars="200" w:firstLine="420"/>
    </w:pPr>
  </w:style>
  <w:style w:type="paragraph" w:styleId="a6">
    <w:name w:val="Document Map"/>
    <w:basedOn w:val="a"/>
    <w:link w:val="Char1"/>
    <w:uiPriority w:val="99"/>
    <w:semiHidden/>
    <w:unhideWhenUsed/>
    <w:rsid w:val="00261777"/>
    <w:rPr>
      <w:rFonts w:ascii="Heiti SC Light" w:eastAsia="Heiti SC Light"/>
      <w:sz w:val="24"/>
      <w:szCs w:val="24"/>
    </w:rPr>
  </w:style>
  <w:style w:type="character" w:customStyle="1" w:styleId="Char1">
    <w:name w:val="文档结构图 Char"/>
    <w:basedOn w:val="a0"/>
    <w:link w:val="a6"/>
    <w:uiPriority w:val="99"/>
    <w:semiHidden/>
    <w:rsid w:val="00261777"/>
    <w:rPr>
      <w:rFonts w:ascii="Heiti SC Light" w:eastAsia="Heiti SC Light"/>
      <w:sz w:val="24"/>
      <w:szCs w:val="24"/>
    </w:rPr>
  </w:style>
  <w:style w:type="character" w:styleId="a7">
    <w:name w:val="annotation reference"/>
    <w:basedOn w:val="a0"/>
    <w:uiPriority w:val="99"/>
    <w:semiHidden/>
    <w:unhideWhenUsed/>
    <w:rsid w:val="000864A9"/>
    <w:rPr>
      <w:sz w:val="21"/>
      <w:szCs w:val="21"/>
    </w:rPr>
  </w:style>
  <w:style w:type="paragraph" w:styleId="a8">
    <w:name w:val="annotation text"/>
    <w:basedOn w:val="a"/>
    <w:link w:val="Char2"/>
    <w:uiPriority w:val="99"/>
    <w:semiHidden/>
    <w:unhideWhenUsed/>
    <w:rsid w:val="000864A9"/>
    <w:pPr>
      <w:jc w:val="left"/>
    </w:pPr>
  </w:style>
  <w:style w:type="character" w:customStyle="1" w:styleId="Char2">
    <w:name w:val="批注文字 Char"/>
    <w:basedOn w:val="a0"/>
    <w:link w:val="a8"/>
    <w:uiPriority w:val="99"/>
    <w:semiHidden/>
    <w:rsid w:val="000864A9"/>
  </w:style>
  <w:style w:type="paragraph" w:styleId="a9">
    <w:name w:val="annotation subject"/>
    <w:basedOn w:val="a8"/>
    <w:next w:val="a8"/>
    <w:link w:val="Char3"/>
    <w:uiPriority w:val="99"/>
    <w:semiHidden/>
    <w:unhideWhenUsed/>
    <w:rsid w:val="000864A9"/>
    <w:rPr>
      <w:b/>
      <w:bCs/>
    </w:rPr>
  </w:style>
  <w:style w:type="character" w:customStyle="1" w:styleId="Char3">
    <w:name w:val="批注主题 Char"/>
    <w:basedOn w:val="Char2"/>
    <w:link w:val="a9"/>
    <w:uiPriority w:val="99"/>
    <w:semiHidden/>
    <w:rsid w:val="000864A9"/>
    <w:rPr>
      <w:b/>
      <w:bCs/>
    </w:rPr>
  </w:style>
  <w:style w:type="paragraph" w:styleId="aa">
    <w:name w:val="Balloon Text"/>
    <w:basedOn w:val="a"/>
    <w:link w:val="Char4"/>
    <w:uiPriority w:val="99"/>
    <w:semiHidden/>
    <w:unhideWhenUsed/>
    <w:rsid w:val="000864A9"/>
    <w:rPr>
      <w:rFonts w:ascii="Heiti SC Light" w:eastAsia="Heiti SC Light"/>
      <w:sz w:val="18"/>
      <w:szCs w:val="18"/>
    </w:rPr>
  </w:style>
  <w:style w:type="character" w:customStyle="1" w:styleId="Char4">
    <w:name w:val="批注框文本 Char"/>
    <w:basedOn w:val="a0"/>
    <w:link w:val="aa"/>
    <w:uiPriority w:val="99"/>
    <w:semiHidden/>
    <w:rsid w:val="000864A9"/>
    <w:rPr>
      <w:rFonts w:ascii="Heiti SC Light" w:eastAsia="Heiti SC Ligh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438</Words>
  <Characters>2502</Characters>
  <Application>Microsoft Office Word</Application>
  <DocSecurity>0</DocSecurity>
  <Lines>20</Lines>
  <Paragraphs>5</Paragraphs>
  <ScaleCrop>false</ScaleCrop>
  <Company/>
  <LinksUpToDate>false</LinksUpToDate>
  <CharactersWithSpaces>2935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insomonia</dc:creator>
  <cp:lastModifiedBy>admin</cp:lastModifiedBy>
  <cp:revision>2</cp:revision>
  <dcterms:created xsi:type="dcterms:W3CDTF">2016-10-24T13:26:00Z</dcterms:created>
  <dcterms:modified xsi:type="dcterms:W3CDTF">2016-10-24T13:26:00Z</dcterms:modified>
</cp:coreProperties>
</file>