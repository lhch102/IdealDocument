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60" w:rsidRDefault="00B62550">
      <w:pPr>
        <w:pStyle w:val="3"/>
      </w:pPr>
      <w:r>
        <w:t xml:space="preserve">    </w:t>
      </w:r>
      <w:proofErr w:type="gramStart"/>
      <w:r>
        <w:t>论大型</w:t>
      </w:r>
      <w:proofErr w:type="gramEnd"/>
      <w:r>
        <w:t>信息系统项目的风险管理</w:t>
      </w:r>
    </w:p>
    <w:p w:rsidR="00F53160" w:rsidRDefault="00B62550">
      <w:pPr>
        <w:ind w:firstLine="420"/>
        <w:rPr>
          <w:ins w:id="0" w:author="admin" w:date="2016-10-23T15:02:00Z"/>
          <w:rFonts w:hint="eastAsia"/>
        </w:rPr>
      </w:pPr>
      <w:commentRangeStart w:id="1"/>
      <w:r>
        <w:t>2015</w:t>
      </w:r>
      <w:r>
        <w:t>年</w:t>
      </w:r>
      <w:r>
        <w:t>4</w:t>
      </w:r>
      <w:r>
        <w:t>月，我参加了</w:t>
      </w:r>
      <w:r>
        <w:t>XX</w:t>
      </w:r>
      <w:r>
        <w:t>省水利厅的</w:t>
      </w:r>
      <w:r>
        <w:t>XX</w:t>
      </w:r>
      <w:r>
        <w:t>省水库基本信息系统项目的开发，担任本项目的项目经理。该项目的投资是</w:t>
      </w:r>
      <w:r>
        <w:t>500</w:t>
      </w:r>
      <w:r>
        <w:t>万，建设工期</w:t>
      </w:r>
      <w:r>
        <w:t>8</w:t>
      </w:r>
      <w:r>
        <w:t>个月，该系统开发是为了实现</w:t>
      </w:r>
      <w:r>
        <w:t>XX</w:t>
      </w:r>
      <w:r>
        <w:t>省水库类项目信息的填报，历史信息的查询，分析，汇总等功能。该项目于</w:t>
      </w:r>
      <w:r>
        <w:t>2015</w:t>
      </w:r>
      <w:r>
        <w:t>年</w:t>
      </w:r>
      <w:r>
        <w:t>12</w:t>
      </w:r>
      <w:r>
        <w:t>月完成验收。本文结合作者的实践，以</w:t>
      </w:r>
      <w:r>
        <w:t>XX</w:t>
      </w:r>
      <w:r>
        <w:t>省水库基本信息系统项目为例，讨论了</w:t>
      </w:r>
      <w:r>
        <w:t>“</w:t>
      </w:r>
      <w:r>
        <w:t>大型信息系统项目的风险管理</w:t>
      </w:r>
      <w:r>
        <w:t xml:space="preserve"> ”</w:t>
      </w:r>
      <w:r>
        <w:t>，包括如何制订大型信息系统项目风险管理计划，如何在大型信息系统项目中进行风险监督控制。</w:t>
      </w:r>
      <w:commentRangeEnd w:id="1"/>
      <w:r w:rsidR="00A12B63">
        <w:rPr>
          <w:rStyle w:val="a9"/>
        </w:rPr>
        <w:commentReference w:id="1"/>
      </w:r>
    </w:p>
    <w:p w:rsidR="00A12B63" w:rsidRPr="00A12B63" w:rsidRDefault="00A12B63" w:rsidP="00A12B63">
      <w:pPr>
        <w:pStyle w:val="4"/>
        <w:pPrChange w:id="2" w:author="admin" w:date="2016-10-23T15:02:00Z">
          <w:pPr>
            <w:ind w:firstLine="420"/>
          </w:pPr>
        </w:pPrChange>
      </w:pPr>
    </w:p>
    <w:p w:rsidR="00F53160" w:rsidRDefault="00B62550">
      <w:pPr>
        <w:ind w:firstLine="420"/>
      </w:pPr>
      <w:r>
        <w:t>2015</w:t>
      </w:r>
      <w:r>
        <w:t>年</w:t>
      </w:r>
      <w:r>
        <w:t>4</w:t>
      </w:r>
      <w:r>
        <w:t>月，我作为项目经理参与</w:t>
      </w:r>
      <w:r>
        <w:t>XX</w:t>
      </w:r>
      <w:r>
        <w:t>省水库基本信息系统建设项目，该项目投资共</w:t>
      </w:r>
      <w:r>
        <w:t>500</w:t>
      </w:r>
      <w:r>
        <w:t>万元人民币，建设工期为</w:t>
      </w:r>
      <w:r>
        <w:t>8</w:t>
      </w:r>
      <w:r>
        <w:t>个月。通过该项目的建设，实现了该省</w:t>
      </w:r>
      <w:r>
        <w:rPr>
          <w:rFonts w:hint="eastAsia"/>
        </w:rPr>
        <w:t>省水库基本信息的管理，主要功能包括水库大坝一览表、自定义统计配置和数据管理三大功能模块，</w:t>
      </w:r>
      <w:r>
        <w:rPr>
          <w:rFonts w:hint="eastAsia"/>
        </w:rPr>
        <w:t>XX</w:t>
      </w:r>
      <w:r>
        <w:rPr>
          <w:rFonts w:hint="eastAsia"/>
        </w:rPr>
        <w:t>省水库基本信息系统建设</w:t>
      </w:r>
      <w:r>
        <w:t>对全省水库在建工程信息进行及时掌握，对全省水库在建工程项目建设情况进行监督把控。</w:t>
      </w:r>
      <w:r>
        <w:rPr>
          <w:color w:val="FF0000"/>
        </w:rPr>
        <w:t>该系统采用了</w:t>
      </w:r>
      <w:r>
        <w:rPr>
          <w:color w:val="FF0000"/>
        </w:rPr>
        <w:t>B/S</w:t>
      </w:r>
      <w:r>
        <w:rPr>
          <w:color w:val="FF0000"/>
        </w:rPr>
        <w:t>架构，</w:t>
      </w:r>
      <w:r w:rsidR="00CA5FF5">
        <w:rPr>
          <w:rFonts w:hint="eastAsia"/>
          <w:color w:val="FF0000"/>
        </w:rPr>
        <w:t>核心</w:t>
      </w:r>
      <w:r w:rsidR="00CA5FF5">
        <w:rPr>
          <w:color w:val="FF0000"/>
        </w:rPr>
        <w:t>技术框架根据微软的</w:t>
      </w:r>
      <w:r w:rsidR="00CA5FF5">
        <w:rPr>
          <w:rFonts w:hint="eastAsia"/>
          <w:color w:val="FF0000"/>
        </w:rPr>
        <w:t>.NET</w:t>
      </w:r>
      <w:r w:rsidR="00CA5FF5">
        <w:rPr>
          <w:rFonts w:hint="eastAsia"/>
          <w:color w:val="FF0000"/>
        </w:rPr>
        <w:t>分层体系结构实现</w:t>
      </w:r>
      <w:r>
        <w:rPr>
          <w:color w:val="FF0000"/>
        </w:rPr>
        <w:t>，数据库采用了</w:t>
      </w:r>
      <w:r>
        <w:rPr>
          <w:color w:val="FF0000"/>
        </w:rPr>
        <w:t>SQL Server</w:t>
      </w:r>
      <w:r>
        <w:rPr>
          <w:rFonts w:hint="eastAsia"/>
          <w:color w:val="FF0000"/>
        </w:rPr>
        <w:t xml:space="preserve"> 2014</w:t>
      </w:r>
      <w:r>
        <w:rPr>
          <w:color w:val="FF0000"/>
        </w:rPr>
        <w:t>，应用服务器采用</w:t>
      </w:r>
      <w:r>
        <w:rPr>
          <w:rFonts w:hint="eastAsia"/>
          <w:color w:val="FF0000"/>
        </w:rPr>
        <w:t>了浪潮</w:t>
      </w:r>
      <w:r>
        <w:rPr>
          <w:color w:val="FF0000"/>
        </w:rPr>
        <w:t>NF5280</w:t>
      </w:r>
      <w:r>
        <w:rPr>
          <w:color w:val="FF0000"/>
        </w:rPr>
        <w:t>，在每个州市的水务局部署</w:t>
      </w:r>
      <w:r>
        <w:rPr>
          <w:rFonts w:hint="eastAsia"/>
          <w:color w:val="FF0000"/>
        </w:rPr>
        <w:t>1</w:t>
      </w:r>
      <w:r>
        <w:rPr>
          <w:rFonts w:hint="eastAsia"/>
          <w:color w:val="FF0000"/>
        </w:rPr>
        <w:t>台</w:t>
      </w:r>
      <w:r>
        <w:rPr>
          <w:color w:val="FF0000"/>
        </w:rPr>
        <w:t>。</w:t>
      </w:r>
    </w:p>
    <w:p w:rsidR="00F53160" w:rsidRDefault="00707464">
      <w:pPr>
        <w:ind w:firstLine="420"/>
      </w:pPr>
      <w:r w:rsidRPr="00707464">
        <w:rPr>
          <w:rFonts w:hint="eastAsia"/>
        </w:rPr>
        <w:t>由于本项目是一个综合性的系统工程项目</w:t>
      </w:r>
      <w:r>
        <w:rPr>
          <w:rFonts w:hint="eastAsia"/>
        </w:rPr>
        <w:t>，</w:t>
      </w:r>
      <w:r w:rsidRPr="00707464">
        <w:rPr>
          <w:rFonts w:hint="eastAsia"/>
        </w:rPr>
        <w:t>该用户包括省水利厅、</w:t>
      </w:r>
      <w:r w:rsidRPr="00707464">
        <w:rPr>
          <w:rFonts w:hint="eastAsia"/>
        </w:rPr>
        <w:t>16</w:t>
      </w:r>
      <w:r w:rsidRPr="00707464">
        <w:rPr>
          <w:rFonts w:hint="eastAsia"/>
        </w:rPr>
        <w:t>个州市水利局及其下属单位，各地方的管理模式，系统操作人员水平等方面都存在很大差异</w:t>
      </w:r>
      <w:r>
        <w:rPr>
          <w:rFonts w:hint="eastAsia"/>
        </w:rPr>
        <w:t>。</w:t>
      </w:r>
      <w:r w:rsidRPr="00707464">
        <w:rPr>
          <w:rFonts w:hint="eastAsia"/>
        </w:rPr>
        <w:t>由此可见</w:t>
      </w:r>
      <w:r>
        <w:t>，该项目组织构成复杂、干系人多、技术难度高，风险之大可想而知。</w:t>
      </w:r>
      <w:r w:rsidR="00B62550">
        <w:t>因此</w:t>
      </w:r>
      <w:r>
        <w:t>，</w:t>
      </w:r>
      <w:r w:rsidR="00B62550">
        <w:t>在本项目中，风险管理就显得尤为重要。</w:t>
      </w:r>
      <w:r w:rsidR="00B62550">
        <w:rPr>
          <w:rFonts w:hint="eastAsia"/>
        </w:rPr>
        <w:t>进行良好的风险管理是保证项目按要求完成的重要保障。</w:t>
      </w:r>
    </w:p>
    <w:p w:rsidR="00F53160" w:rsidRDefault="00B62550">
      <w:r>
        <w:rPr>
          <w:rFonts w:hint="eastAsia"/>
        </w:rPr>
        <w:tab/>
      </w:r>
      <w:r>
        <w:t>本文结合作者的实际</w:t>
      </w:r>
      <w:r>
        <w:rPr>
          <w:rFonts w:hint="eastAsia"/>
        </w:rPr>
        <w:t>，分别从风险管理计划编制、风险识别工作、定性风险分析、定量风险分析、抓好风险应对计划编制工作、全程抓好风险监控几个方面对大型信息系统项目的风险管理进行论述。</w:t>
      </w:r>
    </w:p>
    <w:p w:rsidR="00F53160" w:rsidRDefault="00B62550">
      <w:pPr>
        <w:ind w:firstLine="420"/>
      </w:pPr>
      <w:commentRangeStart w:id="3"/>
      <w:r>
        <w:rPr>
          <w:rFonts w:hint="eastAsia"/>
        </w:rPr>
        <w:t>到</w:t>
      </w:r>
      <w:r>
        <w:rPr>
          <w:rFonts w:hint="eastAsia"/>
        </w:rPr>
        <w:t>2015</w:t>
      </w:r>
      <w:r>
        <w:rPr>
          <w:rFonts w:hint="eastAsia"/>
        </w:rPr>
        <w:t>年</w:t>
      </w:r>
      <w:r>
        <w:rPr>
          <w:rFonts w:hint="eastAsia"/>
        </w:rPr>
        <w:t>12</w:t>
      </w:r>
      <w:r>
        <w:rPr>
          <w:rFonts w:hint="eastAsia"/>
        </w:rPr>
        <w:t>月项目顺利验收时，我</w:t>
      </w:r>
      <w:proofErr w:type="gramStart"/>
      <w:r>
        <w:rPr>
          <w:rFonts w:hint="eastAsia"/>
        </w:rPr>
        <w:t>已负责</w:t>
      </w:r>
      <w:proofErr w:type="gramEnd"/>
      <w:r>
        <w:rPr>
          <w:rFonts w:hint="eastAsia"/>
        </w:rPr>
        <w:t>管理该项目</w:t>
      </w:r>
      <w:r>
        <w:rPr>
          <w:rFonts w:hint="eastAsia"/>
        </w:rPr>
        <w:t>8</w:t>
      </w:r>
      <w:r>
        <w:rPr>
          <w:rFonts w:hint="eastAsia"/>
        </w:rPr>
        <w:t>个月，但刚开始担任项目经理的时候，面对项目工期紧，项目干系人多等问题，还是觉得顺利完成项目还是有较大的风险。为了按照项目进度、成本和质量等目标完成项目，公司</w:t>
      </w:r>
      <w:r>
        <w:rPr>
          <w:rFonts w:hint="eastAsia"/>
        </w:rPr>
        <w:lastRenderedPageBreak/>
        <w:t>组建了</w:t>
      </w:r>
      <w:r>
        <w:rPr>
          <w:rFonts w:hint="eastAsia"/>
        </w:rPr>
        <w:t>12</w:t>
      </w:r>
      <w:r>
        <w:rPr>
          <w:rFonts w:hint="eastAsia"/>
        </w:rPr>
        <w:t>人的项目团队，在项目开发过程中充分重视项目的风险管理，按照项目风险管理理论，抓好项目风险管理工作，顺利完成该项目。</w:t>
      </w:r>
      <w:commentRangeEnd w:id="3"/>
      <w:r w:rsidR="00A12B63">
        <w:rPr>
          <w:rStyle w:val="a9"/>
        </w:rPr>
        <w:commentReference w:id="3"/>
      </w:r>
    </w:p>
    <w:p w:rsidR="00F53160" w:rsidRDefault="00B62550">
      <w:pPr>
        <w:pStyle w:val="11"/>
        <w:numPr>
          <w:ilvl w:val="0"/>
          <w:numId w:val="1"/>
        </w:numPr>
        <w:ind w:firstLineChars="0"/>
        <w:rPr>
          <w:b/>
        </w:rPr>
      </w:pPr>
      <w:r>
        <w:rPr>
          <w:rFonts w:hint="eastAsia"/>
          <w:b/>
        </w:rPr>
        <w:t>风险管理计划编制</w:t>
      </w:r>
    </w:p>
    <w:p w:rsidR="00F53160" w:rsidRDefault="00B62550">
      <w:pPr>
        <w:ind w:firstLine="420"/>
      </w:pPr>
      <w:r>
        <w:rPr>
          <w:rFonts w:hint="eastAsia"/>
        </w:rPr>
        <w:t>风险管理计划是定义如何实施项目风险管理活动的过程。</w:t>
      </w:r>
    </w:p>
    <w:p w:rsidR="00F53160" w:rsidRDefault="00B62550">
      <w:pPr>
        <w:ind w:firstLine="420"/>
      </w:pPr>
      <w:r>
        <w:rPr>
          <w:rFonts w:hint="eastAsia"/>
        </w:rPr>
        <w:t>在项目初期，</w:t>
      </w:r>
      <w:r w:rsidR="002C0B20">
        <w:rPr>
          <w:rFonts w:hint="eastAsia"/>
        </w:rPr>
        <w:t>我们采用会议的方式来制定风险计划。我们</w:t>
      </w:r>
      <w:r>
        <w:rPr>
          <w:rFonts w:hint="eastAsia"/>
        </w:rPr>
        <w:t>组织</w:t>
      </w:r>
      <w:r w:rsidR="002C0B20">
        <w:rPr>
          <w:rFonts w:hint="eastAsia"/>
        </w:rPr>
        <w:t>了省、州市等项目</w:t>
      </w:r>
      <w:r>
        <w:rPr>
          <w:rFonts w:hint="eastAsia"/>
        </w:rPr>
        <w:t>干系人</w:t>
      </w:r>
      <w:r w:rsidR="002C0B20">
        <w:rPr>
          <w:rFonts w:hint="eastAsia"/>
        </w:rPr>
        <w:t>代表</w:t>
      </w:r>
      <w:r>
        <w:rPr>
          <w:rFonts w:hint="eastAsia"/>
        </w:rPr>
        <w:t>（省水利厅分管领导、省水利厅信息中心技术</w:t>
      </w:r>
      <w:r w:rsidR="002C0B20">
        <w:rPr>
          <w:rFonts w:hint="eastAsia"/>
        </w:rPr>
        <w:t>领导、各州市水务局领导、各州市分管水库工程填报工作的人员等）参加了风险管理计划</w:t>
      </w:r>
      <w:r>
        <w:rPr>
          <w:rFonts w:hint="eastAsia"/>
        </w:rPr>
        <w:t>会议，全面考虑了风险对项目的影响，讨论项目中可能出现的风险和问题，并根据会议讨论情况，编制了风险管理计划，具体描述了项目中可能会出现的风险问题，以及该风险出现后的应对方法</w:t>
      </w:r>
      <w:r w:rsidR="002C0B20">
        <w:rPr>
          <w:rFonts w:hint="eastAsia"/>
        </w:rPr>
        <w:t>，估计了风险管理的时间表和费用，并把风险管理活动纳入了项目计划中</w:t>
      </w:r>
      <w:r>
        <w:rPr>
          <w:rFonts w:hint="eastAsia"/>
        </w:rPr>
        <w:t>，确认了每</w:t>
      </w:r>
      <w:r>
        <w:rPr>
          <w:rFonts w:hint="eastAsia"/>
        </w:rPr>
        <w:t>2</w:t>
      </w:r>
      <w:r>
        <w:rPr>
          <w:rFonts w:hint="eastAsia"/>
        </w:rPr>
        <w:t>个星期召开一个项目风险评估会，总结项目情况，解决项目中遇到的风险问题。</w:t>
      </w:r>
    </w:p>
    <w:p w:rsidR="00F53160" w:rsidRDefault="00B62550">
      <w:pPr>
        <w:pStyle w:val="11"/>
        <w:numPr>
          <w:ilvl w:val="0"/>
          <w:numId w:val="1"/>
        </w:numPr>
        <w:ind w:firstLineChars="0"/>
        <w:rPr>
          <w:b/>
        </w:rPr>
      </w:pPr>
      <w:r>
        <w:rPr>
          <w:rFonts w:hint="eastAsia"/>
          <w:b/>
        </w:rPr>
        <w:t>风险识别</w:t>
      </w:r>
    </w:p>
    <w:p w:rsidR="00F53160" w:rsidRDefault="00B62550">
      <w:pPr>
        <w:ind w:firstLine="420"/>
      </w:pPr>
      <w:r>
        <w:rPr>
          <w:rFonts w:hint="eastAsia"/>
        </w:rPr>
        <w:t>风险识别是判断哪些风险可能影响并记录其特征的过程。根据项目的情况，把项目中的风险划分为技术风险</w:t>
      </w:r>
      <w:r w:rsidR="00DC69DF">
        <w:rPr>
          <w:rFonts w:hint="eastAsia"/>
        </w:rPr>
        <w:t>、团队风险、</w:t>
      </w:r>
      <w:r>
        <w:rPr>
          <w:rFonts w:hint="eastAsia"/>
        </w:rPr>
        <w:t>干系人风险</w:t>
      </w:r>
      <w:r w:rsidR="00DC69DF">
        <w:rPr>
          <w:rFonts w:hint="eastAsia"/>
        </w:rPr>
        <w:t>三</w:t>
      </w:r>
      <w:r>
        <w:rPr>
          <w:rFonts w:hint="eastAsia"/>
        </w:rPr>
        <w:t>大类，采用风险分析结构（</w:t>
      </w:r>
      <w:r>
        <w:rPr>
          <w:rFonts w:hint="eastAsia"/>
        </w:rPr>
        <w:t>RBS</w:t>
      </w:r>
      <w:r w:rsidR="00DC69DF">
        <w:rPr>
          <w:rFonts w:hint="eastAsia"/>
        </w:rPr>
        <w:t>）形式列举了已知的风险</w:t>
      </w:r>
      <w:r>
        <w:rPr>
          <w:rFonts w:hint="eastAsia"/>
        </w:rPr>
        <w:t>。</w:t>
      </w:r>
    </w:p>
    <w:p w:rsidR="00F53160" w:rsidRDefault="00B62550">
      <w:pPr>
        <w:ind w:firstLine="420"/>
      </w:pPr>
      <w:r>
        <w:rPr>
          <w:rFonts w:hint="eastAsia"/>
        </w:rPr>
        <w:t>在识别以上风险后，列出项目风险列表。对列出的风险进行分析，考虑其对项目的影响。影响项目的主要风险因素有：项目工期紧，可用人员少，关键项目组成员可能离职或分配到其他项目组，项目干系人（包括省和州市在内的</w:t>
      </w:r>
      <w:r>
        <w:rPr>
          <w:rFonts w:hint="eastAsia"/>
        </w:rPr>
        <w:t>17</w:t>
      </w:r>
      <w:r>
        <w:rPr>
          <w:rFonts w:hint="eastAsia"/>
        </w:rPr>
        <w:t>处用户）对系统</w:t>
      </w:r>
      <w:r w:rsidR="00DC69DF">
        <w:rPr>
          <w:rFonts w:hint="eastAsia"/>
        </w:rPr>
        <w:t>需求和范围定义不清、</w:t>
      </w:r>
      <w:r w:rsidR="00DC69DF">
        <w:rPr>
          <w:rFonts w:hint="eastAsia"/>
        </w:rPr>
        <w:t>WBS</w:t>
      </w:r>
      <w:r w:rsidR="00DC69DF">
        <w:rPr>
          <w:rFonts w:hint="eastAsia"/>
        </w:rPr>
        <w:t>分解粒度不够细化、用户参与不足、缺乏领导支持等作为项目计划阶段的主要风险事件</w:t>
      </w:r>
      <w:r>
        <w:rPr>
          <w:rFonts w:hint="eastAsia"/>
        </w:rPr>
        <w:t>。</w:t>
      </w:r>
      <w:r w:rsidR="00DC69DF">
        <w:rPr>
          <w:rFonts w:hint="eastAsia"/>
        </w:rPr>
        <w:t>在识别了上述风险后，我们还确定了这些风险的基本特性，引起风险的原因，可能会影响到项目哪些方面，对这些情况都进行了详细的风险列表记录。</w:t>
      </w:r>
    </w:p>
    <w:p w:rsidR="00F53160" w:rsidRDefault="00B62550">
      <w:pPr>
        <w:pStyle w:val="11"/>
        <w:numPr>
          <w:ilvl w:val="0"/>
          <w:numId w:val="1"/>
        </w:numPr>
        <w:ind w:firstLineChars="0"/>
        <w:rPr>
          <w:b/>
        </w:rPr>
      </w:pPr>
      <w:r>
        <w:rPr>
          <w:rFonts w:hint="eastAsia"/>
          <w:b/>
        </w:rPr>
        <w:t>定性风险分析</w:t>
      </w:r>
    </w:p>
    <w:p w:rsidR="00F53160" w:rsidRDefault="00B62550">
      <w:pPr>
        <w:pStyle w:val="11"/>
        <w:ind w:firstLine="480"/>
      </w:pPr>
      <w:r>
        <w:rPr>
          <w:rFonts w:hint="eastAsia"/>
        </w:rPr>
        <w:t>风险定性分析是评估并综合分析风险发生的概率和影响，对风险进行优先排序，从而为后续分析或行动提供基础。</w:t>
      </w:r>
    </w:p>
    <w:p w:rsidR="00F53160" w:rsidRDefault="00B62550">
      <w:pPr>
        <w:pStyle w:val="11"/>
        <w:ind w:firstLine="480"/>
      </w:pPr>
      <w:r>
        <w:rPr>
          <w:rFonts w:hint="eastAsia"/>
        </w:rPr>
        <w:t>我们邀请省和州市的系统用户召开风险分析会，对项目中可能发生的风险进行讨论，并把风险进行记录。会后，把收集的项目风险列表交给有丰富水库工程系统建设的专家进行分析评估。分析了项目工期紧，可用人员少，关键项目组成</w:t>
      </w:r>
      <w:r>
        <w:rPr>
          <w:rFonts w:hint="eastAsia"/>
        </w:rPr>
        <w:lastRenderedPageBreak/>
        <w:t>员可能离职或分配到其他项目组，项目干系人（包括省和州市在内的</w:t>
      </w:r>
      <w:r>
        <w:rPr>
          <w:rFonts w:hint="eastAsia"/>
        </w:rPr>
        <w:t>17</w:t>
      </w:r>
      <w:r>
        <w:rPr>
          <w:rFonts w:hint="eastAsia"/>
        </w:rPr>
        <w:t>处用户）对系统有不同的需求等风险问题，确定了整个项目的风险情况。</w:t>
      </w:r>
    </w:p>
    <w:p w:rsidR="00F53160" w:rsidRDefault="00B62550">
      <w:pPr>
        <w:pStyle w:val="11"/>
        <w:numPr>
          <w:ilvl w:val="0"/>
          <w:numId w:val="1"/>
        </w:numPr>
        <w:ind w:firstLineChars="0"/>
        <w:rPr>
          <w:b/>
        </w:rPr>
      </w:pPr>
      <w:commentRangeStart w:id="4"/>
      <w:r>
        <w:rPr>
          <w:rFonts w:hint="eastAsia"/>
          <w:b/>
        </w:rPr>
        <w:t>定量风险分析</w:t>
      </w:r>
      <w:commentRangeEnd w:id="4"/>
      <w:r w:rsidR="00A12B63">
        <w:rPr>
          <w:rStyle w:val="a9"/>
        </w:rPr>
        <w:commentReference w:id="4"/>
      </w:r>
    </w:p>
    <w:p w:rsidR="00F53160" w:rsidRDefault="00B62550">
      <w:pPr>
        <w:ind w:firstLine="420"/>
      </w:pPr>
      <w:r>
        <w:rPr>
          <w:rFonts w:hint="eastAsia"/>
        </w:rPr>
        <w:t>对已知风险进行定性分析后，我们又定量地分析了</w:t>
      </w:r>
      <w:proofErr w:type="gramStart"/>
      <w:r>
        <w:rPr>
          <w:rFonts w:hint="eastAsia"/>
        </w:rPr>
        <w:t>各风险</w:t>
      </w:r>
      <w:proofErr w:type="gramEnd"/>
      <w:r>
        <w:rPr>
          <w:rFonts w:hint="eastAsia"/>
        </w:rPr>
        <w:t>对项目的影响。在这个过程中，我们采用了专家评估的方法，组织相关成员对项目进行乐观、</w:t>
      </w:r>
      <w:proofErr w:type="gramStart"/>
      <w:r>
        <w:rPr>
          <w:rFonts w:hint="eastAsia"/>
        </w:rPr>
        <w:t>最</w:t>
      </w:r>
      <w:proofErr w:type="gramEnd"/>
      <w:r>
        <w:rPr>
          <w:rFonts w:hint="eastAsia"/>
        </w:rPr>
        <w:t>可能性和悲观估计，同时，也利用</w:t>
      </w:r>
      <w:r>
        <w:rPr>
          <w:rFonts w:hint="eastAsia"/>
        </w:rPr>
        <w:t xml:space="preserve"> </w:t>
      </w:r>
      <w:r>
        <w:rPr>
          <w:rFonts w:hint="eastAsia"/>
        </w:rPr>
        <w:t>了我们公司的历史项目的数据，用来辅助评估。进行定量分析，更新了风险记录列表。</w:t>
      </w:r>
    </w:p>
    <w:p w:rsidR="00F53160" w:rsidRDefault="00B62550">
      <w:pPr>
        <w:pStyle w:val="11"/>
        <w:numPr>
          <w:ilvl w:val="0"/>
          <w:numId w:val="1"/>
        </w:numPr>
        <w:ind w:firstLineChars="0"/>
        <w:rPr>
          <w:b/>
        </w:rPr>
      </w:pPr>
      <w:commentRangeStart w:id="5"/>
      <w:r>
        <w:rPr>
          <w:rFonts w:hint="eastAsia"/>
          <w:b/>
        </w:rPr>
        <w:t>抓好风险应对计划编制工作</w:t>
      </w:r>
      <w:commentRangeEnd w:id="5"/>
      <w:r w:rsidR="00A12B63">
        <w:rPr>
          <w:rStyle w:val="a9"/>
        </w:rPr>
        <w:commentReference w:id="5"/>
      </w:r>
    </w:p>
    <w:p w:rsidR="00F53160" w:rsidRDefault="00B62550">
      <w:pPr>
        <w:ind w:firstLine="420"/>
      </w:pPr>
      <w:r>
        <w:rPr>
          <w:rFonts w:hint="eastAsia"/>
        </w:rPr>
        <w:t>风险应对计划编制是针对项目目标，制订提高机会、降低威胁的方案和措施的过程。根据定性和定量分析的结果，我们对已识别的风险，制订了应对计划，并把风险应对</w:t>
      </w:r>
      <w:proofErr w:type="gramStart"/>
      <w:r>
        <w:rPr>
          <w:rFonts w:hint="eastAsia"/>
        </w:rPr>
        <w:t>对</w:t>
      </w:r>
      <w:proofErr w:type="gramEnd"/>
      <w:r>
        <w:rPr>
          <w:rFonts w:hint="eastAsia"/>
        </w:rPr>
        <w:t>所需的资源和费用加进项目的预算和项目管理计划中，并明确和分配实施风险应对措施的风险应对责任人。</w:t>
      </w:r>
    </w:p>
    <w:p w:rsidR="00F53160" w:rsidRDefault="00B62550">
      <w:pPr>
        <w:pStyle w:val="11"/>
        <w:numPr>
          <w:ilvl w:val="0"/>
          <w:numId w:val="1"/>
        </w:numPr>
        <w:ind w:firstLineChars="0"/>
        <w:rPr>
          <w:b/>
        </w:rPr>
      </w:pPr>
      <w:r>
        <w:rPr>
          <w:rFonts w:hint="eastAsia"/>
          <w:b/>
        </w:rPr>
        <w:t>全程抓好风险监控</w:t>
      </w:r>
    </w:p>
    <w:p w:rsidR="00F53160" w:rsidRDefault="00B62550" w:rsidP="00B62550">
      <w:pPr>
        <w:ind w:firstLine="420"/>
      </w:pPr>
      <w:r>
        <w:rPr>
          <w:rFonts w:hint="eastAsia"/>
        </w:rPr>
        <w:t>经过之前的</w:t>
      </w:r>
      <w:r>
        <w:rPr>
          <w:rFonts w:hint="eastAsia"/>
        </w:rPr>
        <w:t>5</w:t>
      </w:r>
      <w:r>
        <w:rPr>
          <w:rFonts w:hint="eastAsia"/>
        </w:rPr>
        <w:t>个过程后，该项目中的风险有比较清晰的认识。在这个过程中，我们实施风险应对计划、跟踪已识别风险、监督残余风险、识别新风险，以及评估风险过程的执行情况和效果。我们使用了</w:t>
      </w:r>
      <w:proofErr w:type="spellStart"/>
      <w:r w:rsidRPr="00B62550">
        <w:t>Teambition</w:t>
      </w:r>
      <w:proofErr w:type="spellEnd"/>
      <w:r>
        <w:t>应用，在电脑和手机上可以随时查看项目信息，我们</w:t>
      </w:r>
      <w:r>
        <w:rPr>
          <w:rFonts w:hint="eastAsia"/>
        </w:rPr>
        <w:t>把</w:t>
      </w:r>
      <w:r w:rsidRPr="00B62550">
        <w:rPr>
          <w:rFonts w:hint="eastAsia"/>
        </w:rPr>
        <w:t>对系统需求和范围定义不清、</w:t>
      </w:r>
      <w:r w:rsidRPr="00B62550">
        <w:rPr>
          <w:rFonts w:hint="eastAsia"/>
        </w:rPr>
        <w:t>WBS</w:t>
      </w:r>
      <w:r w:rsidRPr="00B62550">
        <w:rPr>
          <w:rFonts w:hint="eastAsia"/>
        </w:rPr>
        <w:t>分解粒度不够细化、用户参与不足、缺乏领导支持等</w:t>
      </w:r>
      <w:r>
        <w:rPr>
          <w:rFonts w:hint="eastAsia"/>
        </w:rPr>
        <w:t>主要风险事件都列在分享列表中，这样公司领导和项目组成员</w:t>
      </w:r>
      <w:r w:rsidRPr="00B62550">
        <w:rPr>
          <w:rFonts w:hint="eastAsia"/>
        </w:rPr>
        <w:t>无论身在何处，</w:t>
      </w:r>
      <w:r>
        <w:rPr>
          <w:rFonts w:hint="eastAsia"/>
        </w:rPr>
        <w:t>都</w:t>
      </w:r>
      <w:r w:rsidRPr="00B62550">
        <w:rPr>
          <w:rFonts w:hint="eastAsia"/>
        </w:rPr>
        <w:t>随时可以与团队沟通</w:t>
      </w:r>
      <w:r>
        <w:rPr>
          <w:rFonts w:hint="eastAsia"/>
        </w:rPr>
        <w:t>和总结经验</w:t>
      </w:r>
      <w:r w:rsidRPr="00B62550">
        <w:rPr>
          <w:rFonts w:hint="eastAsia"/>
        </w:rPr>
        <w:t>。</w:t>
      </w:r>
      <w:r>
        <w:rPr>
          <w:rFonts w:hint="eastAsia"/>
        </w:rPr>
        <w:t>这种工作方法特别明显，把一些项目出现的风险问题都在最开始就有效地解决了，项目成员也受到领导和业主的表扬，提高了项目组成员的积极性和自信心，使项目能够顺便进行。</w:t>
      </w:r>
    </w:p>
    <w:p w:rsidR="00F53160" w:rsidRDefault="00B62550">
      <w:pPr>
        <w:ind w:firstLine="420"/>
        <w:rPr>
          <w:ins w:id="6" w:author="admin" w:date="2016-10-23T15:05:00Z"/>
          <w:rFonts w:hint="eastAsia"/>
        </w:rPr>
      </w:pPr>
      <w:r>
        <w:rPr>
          <w:rFonts w:hint="eastAsia"/>
        </w:rPr>
        <w:t>经过了我们团队不懈的努力，历时</w:t>
      </w:r>
      <w:r>
        <w:rPr>
          <w:rFonts w:hint="eastAsia"/>
        </w:rPr>
        <w:t>8</w:t>
      </w:r>
      <w:r>
        <w:rPr>
          <w:rFonts w:hint="eastAsia"/>
        </w:rPr>
        <w:t>个月，本项目于</w:t>
      </w:r>
      <w:r>
        <w:rPr>
          <w:rFonts w:hint="eastAsia"/>
        </w:rPr>
        <w:t>2015</w:t>
      </w:r>
      <w:r>
        <w:rPr>
          <w:rFonts w:hint="eastAsia"/>
        </w:rPr>
        <w:t>年</w:t>
      </w:r>
      <w:r>
        <w:rPr>
          <w:rFonts w:hint="eastAsia"/>
        </w:rPr>
        <w:t>12</w:t>
      </w:r>
      <w:r>
        <w:rPr>
          <w:rFonts w:hint="eastAsia"/>
        </w:rPr>
        <w:t>月，通过了业主方组织的验收，为业主提供了水库类项目信息的填报，历史信息的查询，分析，汇总等功能，实现了该省省水库基本信息的管理，主要功能包括水库大坝一览表、自定义统计配置和数据管理三大功能模块，</w:t>
      </w:r>
      <w:r>
        <w:rPr>
          <w:rFonts w:hint="eastAsia"/>
        </w:rPr>
        <w:t>XX</w:t>
      </w:r>
      <w:r>
        <w:rPr>
          <w:rFonts w:hint="eastAsia"/>
        </w:rPr>
        <w:t>省水库基本信息系统建设对全省水库在建工程信息进行及时掌握，对全省水库在建工程项目建设情况进行监督把控。系统顺利的上线运行，得到了业主的好评。本项目的成功利益于我成功的风险管理。当然在项目中，还有一些不足之处。在项目的实施过程中，分装</w:t>
      </w:r>
      <w:r>
        <w:rPr>
          <w:rFonts w:hint="eastAsia"/>
        </w:rPr>
        <w:lastRenderedPageBreak/>
        <w:t>在各州市水利局的服务器，因为连日暴雨的不可抗力导致环境搭建出现了些延后，后来，把服务器都发到省里统一进行环境安装，等暴雨结束后，发到州市水利局，再简单调试，减少了州</w:t>
      </w:r>
      <w:proofErr w:type="gramStart"/>
      <w:r>
        <w:rPr>
          <w:rFonts w:hint="eastAsia"/>
        </w:rPr>
        <w:t>市现场</w:t>
      </w:r>
      <w:proofErr w:type="gramEnd"/>
      <w:r>
        <w:rPr>
          <w:rFonts w:hint="eastAsia"/>
        </w:rPr>
        <w:t>环境安装的时间，没有影响项目的整体进度。在后续的学习和工作中，我将不断的充电学习，和同行进行交流，提升自己的业务和管理水平，为国家的信息化建设做出自己的努力。</w:t>
      </w:r>
    </w:p>
    <w:p w:rsidR="00A12B63" w:rsidRPr="00A12B63" w:rsidRDefault="00A12B63" w:rsidP="00A12B63">
      <w:pPr>
        <w:pStyle w:val="4"/>
        <w:pPrChange w:id="7" w:author="admin" w:date="2016-10-23T15:05:00Z">
          <w:pPr>
            <w:ind w:firstLine="420"/>
          </w:pPr>
        </w:pPrChange>
      </w:pPr>
      <w:ins w:id="8" w:author="admin" w:date="2016-10-23T15:05:00Z">
        <w:r>
          <w:rPr>
            <w:rFonts w:hint="eastAsia"/>
          </w:rPr>
          <w:t>总结还是按照讲义的</w:t>
        </w:r>
      </w:ins>
      <w:ins w:id="9" w:author="admin" w:date="2016-10-23T15:06:00Z">
        <w:r>
          <w:rPr>
            <w:rFonts w:hint="eastAsia"/>
          </w:rPr>
          <w:t>要求样例写更稳妥一些哦</w:t>
        </w:r>
      </w:ins>
      <w:bookmarkStart w:id="10" w:name="_GoBack"/>
      <w:bookmarkEnd w:id="10"/>
    </w:p>
    <w:sectPr w:rsidR="00A12B63" w:rsidRPr="00A12B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min" w:date="2016-10-23T15:02:00Z" w:initials="AnWang">
    <w:p w:rsidR="00A12B63" w:rsidRDefault="00A12B63">
      <w:pPr>
        <w:pStyle w:val="aa"/>
      </w:pPr>
      <w:r>
        <w:rPr>
          <w:rStyle w:val="a9"/>
        </w:rPr>
        <w:annotationRef/>
      </w:r>
      <w:r>
        <w:rPr>
          <w:rFonts w:hint="eastAsia"/>
        </w:rPr>
        <w:t>摘要太过简练了一些</w:t>
      </w:r>
    </w:p>
  </w:comment>
  <w:comment w:id="3" w:author="admin" w:date="2016-10-23T15:03:00Z" w:initials="AnWang">
    <w:p w:rsidR="00A12B63" w:rsidRDefault="00A12B63">
      <w:pPr>
        <w:pStyle w:val="aa"/>
      </w:pPr>
      <w:r>
        <w:rPr>
          <w:rStyle w:val="a9"/>
        </w:rPr>
        <w:annotationRef/>
      </w:r>
      <w:r>
        <w:rPr>
          <w:rFonts w:hint="eastAsia"/>
        </w:rPr>
        <w:t>咋觉得有些别扭啊</w:t>
      </w:r>
    </w:p>
  </w:comment>
  <w:comment w:id="4" w:author="admin" w:date="2016-10-23T15:05:00Z" w:initials="AnWang">
    <w:p w:rsidR="00A12B63" w:rsidRDefault="00A12B63">
      <w:pPr>
        <w:pStyle w:val="aa"/>
      </w:pPr>
      <w:r>
        <w:rPr>
          <w:rStyle w:val="a9"/>
        </w:rPr>
        <w:annotationRef/>
      </w:r>
      <w:r>
        <w:rPr>
          <w:rFonts w:hint="eastAsia"/>
        </w:rPr>
        <w:t>简短了一些</w:t>
      </w:r>
    </w:p>
  </w:comment>
  <w:comment w:id="5" w:author="admin" w:date="2016-10-23T15:05:00Z" w:initials="AnWang">
    <w:p w:rsidR="00A12B63" w:rsidRDefault="00A12B63">
      <w:pPr>
        <w:pStyle w:val="aa"/>
      </w:pPr>
      <w:r>
        <w:rPr>
          <w:rStyle w:val="a9"/>
        </w:rPr>
        <w:annotationRef/>
      </w:r>
      <w:r>
        <w:rPr>
          <w:rFonts w:hint="eastAsia"/>
        </w:rPr>
        <w:t>结合本项目识别出一些风险，这样在这里就可以匹配和对应上。也会显得更加切合项目的特点和本质啊</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DF5" w:rsidRDefault="00861DF5" w:rsidP="00A12B63">
      <w:pPr>
        <w:spacing w:line="240" w:lineRule="auto"/>
      </w:pPr>
      <w:r>
        <w:separator/>
      </w:r>
    </w:p>
  </w:endnote>
  <w:endnote w:type="continuationSeparator" w:id="0">
    <w:p w:rsidR="00861DF5" w:rsidRDefault="00861DF5" w:rsidP="00A12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DF5" w:rsidRDefault="00861DF5" w:rsidP="00A12B63">
      <w:pPr>
        <w:spacing w:line="240" w:lineRule="auto"/>
      </w:pPr>
      <w:r>
        <w:separator/>
      </w:r>
    </w:p>
  </w:footnote>
  <w:footnote w:type="continuationSeparator" w:id="0">
    <w:p w:rsidR="00861DF5" w:rsidRDefault="00861DF5" w:rsidP="00A12B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C692A"/>
    <w:multiLevelType w:val="multilevel"/>
    <w:tmpl w:val="21FC692A"/>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B6"/>
    <w:rsid w:val="000F66B3"/>
    <w:rsid w:val="001A40AD"/>
    <w:rsid w:val="001F1FEA"/>
    <w:rsid w:val="002C0B20"/>
    <w:rsid w:val="003B29E8"/>
    <w:rsid w:val="005528B7"/>
    <w:rsid w:val="006E0A0D"/>
    <w:rsid w:val="00707464"/>
    <w:rsid w:val="007074B6"/>
    <w:rsid w:val="00713A82"/>
    <w:rsid w:val="007815C7"/>
    <w:rsid w:val="00861DF5"/>
    <w:rsid w:val="00980509"/>
    <w:rsid w:val="00A12B63"/>
    <w:rsid w:val="00A47DE5"/>
    <w:rsid w:val="00B02089"/>
    <w:rsid w:val="00B62550"/>
    <w:rsid w:val="00B651CB"/>
    <w:rsid w:val="00BE492C"/>
    <w:rsid w:val="00C605CB"/>
    <w:rsid w:val="00CA5FF5"/>
    <w:rsid w:val="00CF5832"/>
    <w:rsid w:val="00DC69DF"/>
    <w:rsid w:val="00ED64ED"/>
    <w:rsid w:val="00ED659B"/>
    <w:rsid w:val="00F53160"/>
    <w:rsid w:val="2DA75B78"/>
    <w:rsid w:val="2EFD01E6"/>
    <w:rsid w:val="4E18384E"/>
    <w:rsid w:val="6EA37BBA"/>
    <w:rsid w:val="6EC25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4"/>
    <w:qFormat/>
    <w:pPr>
      <w:widowControl w:val="0"/>
      <w:spacing w:line="360" w:lineRule="auto"/>
      <w:jc w:val="both"/>
    </w:pPr>
    <w:rPr>
      <w:kern w:val="2"/>
      <w:sz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Cambria" w:hAnsi="Cambria"/>
      <w:b/>
      <w:bCs/>
      <w:kern w:val="28"/>
      <w:sz w:val="32"/>
      <w:szCs w:val="32"/>
    </w:rPr>
  </w:style>
  <w:style w:type="paragraph" w:styleId="a4">
    <w:name w:val="Title"/>
    <w:basedOn w:val="a"/>
    <w:next w:val="a"/>
    <w:link w:val="Char0"/>
    <w:uiPriority w:val="10"/>
    <w:qFormat/>
    <w:pPr>
      <w:spacing w:before="240" w:after="60"/>
      <w:jc w:val="center"/>
      <w:outlineLvl w:val="0"/>
    </w:pPr>
    <w:rPr>
      <w:rFonts w:ascii="Cambria" w:hAnsi="Cambria"/>
      <w:b/>
      <w:bCs/>
      <w:sz w:val="32"/>
      <w:szCs w:val="32"/>
    </w:rPr>
  </w:style>
  <w:style w:type="character" w:styleId="a5">
    <w:name w:val="Strong"/>
    <w:basedOn w:val="a0"/>
    <w:uiPriority w:val="22"/>
    <w:qFormat/>
    <w:rPr>
      <w:b/>
      <w:bCs/>
    </w:rPr>
  </w:style>
  <w:style w:type="paragraph" w:customStyle="1" w:styleId="40">
    <w:name w:val="标题4"/>
    <w:basedOn w:val="3"/>
    <w:qFormat/>
    <w:rPr>
      <w:sz w:val="28"/>
      <w:szCs w:val="28"/>
    </w:rPr>
  </w:style>
  <w:style w:type="character" w:customStyle="1" w:styleId="3Char">
    <w:name w:val="标题 3 Char"/>
    <w:basedOn w:val="a0"/>
    <w:link w:val="3"/>
    <w:uiPriority w:val="9"/>
    <w:qFormat/>
    <w:rPr>
      <w:b/>
      <w:bCs/>
      <w:kern w:val="2"/>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kern w:val="2"/>
      <w:sz w:val="28"/>
      <w:szCs w:val="28"/>
    </w:rPr>
  </w:style>
  <w:style w:type="character" w:customStyle="1" w:styleId="1Char">
    <w:name w:val="标题 1 Char"/>
    <w:link w:val="1"/>
    <w:uiPriority w:val="9"/>
    <w:rPr>
      <w:b/>
      <w:bCs/>
      <w:kern w:val="44"/>
      <w:sz w:val="44"/>
      <w:szCs w:val="44"/>
    </w:rPr>
  </w:style>
  <w:style w:type="character" w:customStyle="1" w:styleId="Char0">
    <w:name w:val="标题 Char"/>
    <w:link w:val="a4"/>
    <w:uiPriority w:val="10"/>
    <w:rPr>
      <w:rFonts w:ascii="Cambria" w:hAnsi="Cambria"/>
      <w:b/>
      <w:bCs/>
      <w:kern w:val="2"/>
      <w:sz w:val="32"/>
      <w:szCs w:val="32"/>
    </w:rPr>
  </w:style>
  <w:style w:type="character" w:customStyle="1" w:styleId="Char">
    <w:name w:val="副标题 Char"/>
    <w:link w:val="a3"/>
    <w:uiPriority w:val="11"/>
    <w:rPr>
      <w:rFonts w:ascii="Cambria" w:hAnsi="Cambria"/>
      <w:b/>
      <w:bCs/>
      <w:kern w:val="28"/>
      <w:sz w:val="32"/>
      <w:szCs w:val="32"/>
    </w:rPr>
  </w:style>
  <w:style w:type="paragraph" w:customStyle="1" w:styleId="10">
    <w:name w:val="无间隔1"/>
    <w:uiPriority w:val="1"/>
    <w:qFormat/>
    <w:pPr>
      <w:widowControl w:val="0"/>
      <w:jc w:val="both"/>
    </w:pPr>
    <w:rPr>
      <w:kern w:val="2"/>
      <w:sz w:val="21"/>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paragraph" w:styleId="a6">
    <w:name w:val="header"/>
    <w:basedOn w:val="a"/>
    <w:link w:val="Char1"/>
    <w:uiPriority w:val="99"/>
    <w:unhideWhenUsed/>
    <w:rsid w:val="00A12B6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A12B63"/>
    <w:rPr>
      <w:kern w:val="2"/>
      <w:sz w:val="18"/>
      <w:szCs w:val="18"/>
    </w:rPr>
  </w:style>
  <w:style w:type="paragraph" w:styleId="a7">
    <w:name w:val="footer"/>
    <w:basedOn w:val="a"/>
    <w:link w:val="Char2"/>
    <w:uiPriority w:val="99"/>
    <w:unhideWhenUsed/>
    <w:rsid w:val="00A12B63"/>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A12B63"/>
    <w:rPr>
      <w:kern w:val="2"/>
      <w:sz w:val="18"/>
      <w:szCs w:val="18"/>
    </w:rPr>
  </w:style>
  <w:style w:type="paragraph" w:styleId="a8">
    <w:name w:val="Balloon Text"/>
    <w:basedOn w:val="a"/>
    <w:link w:val="Char3"/>
    <w:uiPriority w:val="99"/>
    <w:semiHidden/>
    <w:unhideWhenUsed/>
    <w:rsid w:val="00A12B63"/>
    <w:pPr>
      <w:spacing w:line="240" w:lineRule="auto"/>
    </w:pPr>
    <w:rPr>
      <w:sz w:val="18"/>
      <w:szCs w:val="18"/>
    </w:rPr>
  </w:style>
  <w:style w:type="character" w:customStyle="1" w:styleId="Char3">
    <w:name w:val="批注框文本 Char"/>
    <w:basedOn w:val="a0"/>
    <w:link w:val="a8"/>
    <w:uiPriority w:val="99"/>
    <w:semiHidden/>
    <w:rsid w:val="00A12B63"/>
    <w:rPr>
      <w:kern w:val="2"/>
      <w:sz w:val="18"/>
      <w:szCs w:val="18"/>
    </w:rPr>
  </w:style>
  <w:style w:type="character" w:styleId="a9">
    <w:name w:val="annotation reference"/>
    <w:basedOn w:val="a0"/>
    <w:uiPriority w:val="99"/>
    <w:semiHidden/>
    <w:unhideWhenUsed/>
    <w:rsid w:val="00A12B63"/>
    <w:rPr>
      <w:sz w:val="21"/>
      <w:szCs w:val="21"/>
    </w:rPr>
  </w:style>
  <w:style w:type="paragraph" w:styleId="aa">
    <w:name w:val="annotation text"/>
    <w:basedOn w:val="a"/>
    <w:link w:val="Char4"/>
    <w:uiPriority w:val="99"/>
    <w:semiHidden/>
    <w:unhideWhenUsed/>
    <w:rsid w:val="00A12B63"/>
    <w:pPr>
      <w:jc w:val="left"/>
    </w:pPr>
  </w:style>
  <w:style w:type="character" w:customStyle="1" w:styleId="Char4">
    <w:name w:val="批注文字 Char"/>
    <w:basedOn w:val="a0"/>
    <w:link w:val="aa"/>
    <w:uiPriority w:val="99"/>
    <w:semiHidden/>
    <w:rsid w:val="00A12B63"/>
    <w:rPr>
      <w:kern w:val="2"/>
      <w:sz w:val="24"/>
    </w:rPr>
  </w:style>
  <w:style w:type="paragraph" w:styleId="ab">
    <w:name w:val="annotation subject"/>
    <w:basedOn w:val="aa"/>
    <w:next w:val="aa"/>
    <w:link w:val="Char5"/>
    <w:uiPriority w:val="99"/>
    <w:semiHidden/>
    <w:unhideWhenUsed/>
    <w:rsid w:val="00A12B63"/>
    <w:rPr>
      <w:b/>
      <w:bCs/>
    </w:rPr>
  </w:style>
  <w:style w:type="character" w:customStyle="1" w:styleId="Char5">
    <w:name w:val="批注主题 Char"/>
    <w:basedOn w:val="Char4"/>
    <w:link w:val="ab"/>
    <w:uiPriority w:val="99"/>
    <w:semiHidden/>
    <w:rsid w:val="00A12B63"/>
    <w:rPr>
      <w:b/>
      <w:bCs/>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4"/>
    <w:qFormat/>
    <w:pPr>
      <w:widowControl w:val="0"/>
      <w:spacing w:line="360" w:lineRule="auto"/>
      <w:jc w:val="both"/>
    </w:pPr>
    <w:rPr>
      <w:kern w:val="2"/>
      <w:sz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Cambria" w:hAnsi="Cambria"/>
      <w:b/>
      <w:bCs/>
      <w:kern w:val="28"/>
      <w:sz w:val="32"/>
      <w:szCs w:val="32"/>
    </w:rPr>
  </w:style>
  <w:style w:type="paragraph" w:styleId="a4">
    <w:name w:val="Title"/>
    <w:basedOn w:val="a"/>
    <w:next w:val="a"/>
    <w:link w:val="Char0"/>
    <w:uiPriority w:val="10"/>
    <w:qFormat/>
    <w:pPr>
      <w:spacing w:before="240" w:after="60"/>
      <w:jc w:val="center"/>
      <w:outlineLvl w:val="0"/>
    </w:pPr>
    <w:rPr>
      <w:rFonts w:ascii="Cambria" w:hAnsi="Cambria"/>
      <w:b/>
      <w:bCs/>
      <w:sz w:val="32"/>
      <w:szCs w:val="32"/>
    </w:rPr>
  </w:style>
  <w:style w:type="character" w:styleId="a5">
    <w:name w:val="Strong"/>
    <w:basedOn w:val="a0"/>
    <w:uiPriority w:val="22"/>
    <w:qFormat/>
    <w:rPr>
      <w:b/>
      <w:bCs/>
    </w:rPr>
  </w:style>
  <w:style w:type="paragraph" w:customStyle="1" w:styleId="40">
    <w:name w:val="标题4"/>
    <w:basedOn w:val="3"/>
    <w:qFormat/>
    <w:rPr>
      <w:sz w:val="28"/>
      <w:szCs w:val="28"/>
    </w:rPr>
  </w:style>
  <w:style w:type="character" w:customStyle="1" w:styleId="3Char">
    <w:name w:val="标题 3 Char"/>
    <w:basedOn w:val="a0"/>
    <w:link w:val="3"/>
    <w:uiPriority w:val="9"/>
    <w:qFormat/>
    <w:rPr>
      <w:b/>
      <w:bCs/>
      <w:kern w:val="2"/>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kern w:val="2"/>
      <w:sz w:val="28"/>
      <w:szCs w:val="28"/>
    </w:rPr>
  </w:style>
  <w:style w:type="character" w:customStyle="1" w:styleId="1Char">
    <w:name w:val="标题 1 Char"/>
    <w:link w:val="1"/>
    <w:uiPriority w:val="9"/>
    <w:rPr>
      <w:b/>
      <w:bCs/>
      <w:kern w:val="44"/>
      <w:sz w:val="44"/>
      <w:szCs w:val="44"/>
    </w:rPr>
  </w:style>
  <w:style w:type="character" w:customStyle="1" w:styleId="Char0">
    <w:name w:val="标题 Char"/>
    <w:link w:val="a4"/>
    <w:uiPriority w:val="10"/>
    <w:rPr>
      <w:rFonts w:ascii="Cambria" w:hAnsi="Cambria"/>
      <w:b/>
      <w:bCs/>
      <w:kern w:val="2"/>
      <w:sz w:val="32"/>
      <w:szCs w:val="32"/>
    </w:rPr>
  </w:style>
  <w:style w:type="character" w:customStyle="1" w:styleId="Char">
    <w:name w:val="副标题 Char"/>
    <w:link w:val="a3"/>
    <w:uiPriority w:val="11"/>
    <w:rPr>
      <w:rFonts w:ascii="Cambria" w:hAnsi="Cambria"/>
      <w:b/>
      <w:bCs/>
      <w:kern w:val="28"/>
      <w:sz w:val="32"/>
      <w:szCs w:val="32"/>
    </w:rPr>
  </w:style>
  <w:style w:type="paragraph" w:customStyle="1" w:styleId="10">
    <w:name w:val="无间隔1"/>
    <w:uiPriority w:val="1"/>
    <w:qFormat/>
    <w:pPr>
      <w:widowControl w:val="0"/>
      <w:jc w:val="both"/>
    </w:pPr>
    <w:rPr>
      <w:kern w:val="2"/>
      <w:sz w:val="21"/>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paragraph" w:styleId="a6">
    <w:name w:val="header"/>
    <w:basedOn w:val="a"/>
    <w:link w:val="Char1"/>
    <w:uiPriority w:val="99"/>
    <w:unhideWhenUsed/>
    <w:rsid w:val="00A12B6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A12B63"/>
    <w:rPr>
      <w:kern w:val="2"/>
      <w:sz w:val="18"/>
      <w:szCs w:val="18"/>
    </w:rPr>
  </w:style>
  <w:style w:type="paragraph" w:styleId="a7">
    <w:name w:val="footer"/>
    <w:basedOn w:val="a"/>
    <w:link w:val="Char2"/>
    <w:uiPriority w:val="99"/>
    <w:unhideWhenUsed/>
    <w:rsid w:val="00A12B63"/>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A12B63"/>
    <w:rPr>
      <w:kern w:val="2"/>
      <w:sz w:val="18"/>
      <w:szCs w:val="18"/>
    </w:rPr>
  </w:style>
  <w:style w:type="paragraph" w:styleId="a8">
    <w:name w:val="Balloon Text"/>
    <w:basedOn w:val="a"/>
    <w:link w:val="Char3"/>
    <w:uiPriority w:val="99"/>
    <w:semiHidden/>
    <w:unhideWhenUsed/>
    <w:rsid w:val="00A12B63"/>
    <w:pPr>
      <w:spacing w:line="240" w:lineRule="auto"/>
    </w:pPr>
    <w:rPr>
      <w:sz w:val="18"/>
      <w:szCs w:val="18"/>
    </w:rPr>
  </w:style>
  <w:style w:type="character" w:customStyle="1" w:styleId="Char3">
    <w:name w:val="批注框文本 Char"/>
    <w:basedOn w:val="a0"/>
    <w:link w:val="a8"/>
    <w:uiPriority w:val="99"/>
    <w:semiHidden/>
    <w:rsid w:val="00A12B63"/>
    <w:rPr>
      <w:kern w:val="2"/>
      <w:sz w:val="18"/>
      <w:szCs w:val="18"/>
    </w:rPr>
  </w:style>
  <w:style w:type="character" w:styleId="a9">
    <w:name w:val="annotation reference"/>
    <w:basedOn w:val="a0"/>
    <w:uiPriority w:val="99"/>
    <w:semiHidden/>
    <w:unhideWhenUsed/>
    <w:rsid w:val="00A12B63"/>
    <w:rPr>
      <w:sz w:val="21"/>
      <w:szCs w:val="21"/>
    </w:rPr>
  </w:style>
  <w:style w:type="paragraph" w:styleId="aa">
    <w:name w:val="annotation text"/>
    <w:basedOn w:val="a"/>
    <w:link w:val="Char4"/>
    <w:uiPriority w:val="99"/>
    <w:semiHidden/>
    <w:unhideWhenUsed/>
    <w:rsid w:val="00A12B63"/>
    <w:pPr>
      <w:jc w:val="left"/>
    </w:pPr>
  </w:style>
  <w:style w:type="character" w:customStyle="1" w:styleId="Char4">
    <w:name w:val="批注文字 Char"/>
    <w:basedOn w:val="a0"/>
    <w:link w:val="aa"/>
    <w:uiPriority w:val="99"/>
    <w:semiHidden/>
    <w:rsid w:val="00A12B63"/>
    <w:rPr>
      <w:kern w:val="2"/>
      <w:sz w:val="24"/>
    </w:rPr>
  </w:style>
  <w:style w:type="paragraph" w:styleId="ab">
    <w:name w:val="annotation subject"/>
    <w:basedOn w:val="aa"/>
    <w:next w:val="aa"/>
    <w:link w:val="Char5"/>
    <w:uiPriority w:val="99"/>
    <w:semiHidden/>
    <w:unhideWhenUsed/>
    <w:rsid w:val="00A12B63"/>
    <w:rPr>
      <w:b/>
      <w:bCs/>
    </w:rPr>
  </w:style>
  <w:style w:type="character" w:customStyle="1" w:styleId="Char5">
    <w:name w:val="批注主题 Char"/>
    <w:basedOn w:val="Char4"/>
    <w:link w:val="ab"/>
    <w:uiPriority w:val="99"/>
    <w:semiHidden/>
    <w:rsid w:val="00A12B63"/>
    <w:rPr>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c:creator>
  <cp:lastModifiedBy>admin</cp:lastModifiedBy>
  <cp:revision>12</cp:revision>
  <dcterms:created xsi:type="dcterms:W3CDTF">2016-10-18T06:37:00Z</dcterms:created>
  <dcterms:modified xsi:type="dcterms:W3CDTF">2016-10-23T07:06:00Z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