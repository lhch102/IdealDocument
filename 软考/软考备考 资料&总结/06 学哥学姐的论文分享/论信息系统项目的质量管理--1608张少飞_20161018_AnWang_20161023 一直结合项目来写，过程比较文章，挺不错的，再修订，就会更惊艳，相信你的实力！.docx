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981" w:rsidRDefault="00391EA5">
      <w:pPr>
        <w:adjustRightInd w:val="0"/>
        <w:snapToGrid w:val="0"/>
        <w:ind w:rightChars="35" w:right="84"/>
        <w:rPr>
          <w:b/>
          <w:sz w:val="21"/>
          <w:szCs w:val="21"/>
        </w:rPr>
      </w:pPr>
      <w:commentRangeStart w:id="0"/>
      <w:r>
        <w:rPr>
          <w:rFonts w:hint="eastAsia"/>
          <w:b/>
          <w:sz w:val="21"/>
          <w:szCs w:val="21"/>
        </w:rPr>
        <w:t>摘要：</w:t>
      </w:r>
      <w:commentRangeEnd w:id="0"/>
      <w:r w:rsidR="00A13F62">
        <w:rPr>
          <w:rStyle w:val="a7"/>
        </w:rPr>
        <w:commentReference w:id="0"/>
      </w:r>
    </w:p>
    <w:p w:rsidR="00F01981" w:rsidRDefault="00391EA5">
      <w:pPr>
        <w:adjustRightInd w:val="0"/>
        <w:snapToGrid w:val="0"/>
        <w:ind w:rightChars="35" w:right="84" w:firstLineChars="200" w:firstLine="420"/>
        <w:rPr>
          <w:sz w:val="21"/>
          <w:szCs w:val="21"/>
        </w:rPr>
      </w:pPr>
      <w:r>
        <w:rPr>
          <w:rFonts w:hint="eastAsia"/>
          <w:sz w:val="21"/>
          <w:szCs w:val="21"/>
        </w:rPr>
        <w:t>2016年2月</w:t>
      </w:r>
      <w:r>
        <w:rPr>
          <w:sz w:val="21"/>
          <w:szCs w:val="21"/>
        </w:rPr>
        <w:t>—</w:t>
      </w:r>
      <w:r>
        <w:rPr>
          <w:rFonts w:hint="eastAsia"/>
          <w:sz w:val="21"/>
          <w:szCs w:val="21"/>
        </w:rPr>
        <w:t>2016年8月，我们公司承建了某大数据公司的数据整合和场景化应用平台。本项目投资金额300万，分为数据采集、数据处理、人群画像3个模块。建设方高层领导对本项目非常重视，并要求本项目必须按期、高质量地完成。该项目具有质量要求高、时间紧等特点。我认为，做好本项目的质量管理是项目成败的关键。</w:t>
      </w:r>
    </w:p>
    <w:p w:rsidR="00F01981" w:rsidRDefault="00391EA5">
      <w:pPr>
        <w:adjustRightInd w:val="0"/>
        <w:snapToGrid w:val="0"/>
        <w:ind w:firstLineChars="200" w:firstLine="420"/>
        <w:rPr>
          <w:sz w:val="21"/>
          <w:szCs w:val="21"/>
        </w:rPr>
      </w:pPr>
      <w:r>
        <w:rPr>
          <w:rFonts w:hint="eastAsia"/>
          <w:sz w:val="21"/>
          <w:szCs w:val="21"/>
        </w:rPr>
        <w:t>结合上述项目，首先阐述了我对信息系统项目质量管理的理论上的认识和理解，然后，根据本项目的具体特点，从规划质量管理、实施质量保证、质量控制3个方面，详细论述了我在该项目中的质量管理工作。并针对项目实施中遇到的具体质量问题，介绍了我的相关分析及处理方案。最后，总结了我对信息系统项目质量管理的心得体会。</w:t>
      </w:r>
    </w:p>
    <w:p w:rsidR="00F01981" w:rsidRDefault="00F01981">
      <w:pPr>
        <w:adjustRightInd w:val="0"/>
        <w:snapToGrid w:val="0"/>
        <w:rPr>
          <w:sz w:val="21"/>
          <w:szCs w:val="21"/>
        </w:rPr>
      </w:pPr>
    </w:p>
    <w:p w:rsidR="00F01981" w:rsidRDefault="00391EA5">
      <w:pPr>
        <w:adjustRightInd w:val="0"/>
        <w:snapToGrid w:val="0"/>
        <w:rPr>
          <w:sz w:val="21"/>
          <w:szCs w:val="21"/>
        </w:rPr>
      </w:pPr>
      <w:r>
        <w:rPr>
          <w:rFonts w:hint="eastAsia"/>
          <w:sz w:val="21"/>
          <w:szCs w:val="21"/>
        </w:rPr>
        <w:t>正文：</w:t>
      </w:r>
    </w:p>
    <w:p w:rsidR="00F01981" w:rsidRDefault="00391EA5">
      <w:pPr>
        <w:pStyle w:val="a6"/>
      </w:pPr>
      <w:commentRangeStart w:id="1"/>
      <w:r>
        <w:rPr>
          <w:rFonts w:hint="eastAsia"/>
        </w:rPr>
        <w:t>论信息系统项目的质量管理</w:t>
      </w:r>
      <w:commentRangeEnd w:id="1"/>
      <w:r w:rsidR="00A13F62">
        <w:rPr>
          <w:rStyle w:val="a7"/>
          <w:rFonts w:ascii="微软雅黑" w:eastAsia="微软雅黑" w:hAnsi="微软雅黑"/>
          <w:b w:val="0"/>
          <w:bCs w:val="0"/>
        </w:rPr>
        <w:commentReference w:id="1"/>
      </w:r>
    </w:p>
    <w:p w:rsidR="00F01981" w:rsidRDefault="00391EA5">
      <w:pPr>
        <w:adjustRightInd w:val="0"/>
        <w:snapToGrid w:val="0"/>
        <w:rPr>
          <w:b/>
          <w:sz w:val="21"/>
          <w:szCs w:val="21"/>
        </w:rPr>
      </w:pPr>
      <w:r>
        <w:rPr>
          <w:rFonts w:hint="eastAsia"/>
          <w:b/>
          <w:sz w:val="21"/>
          <w:szCs w:val="21"/>
        </w:rPr>
        <w:t>一、项目概述</w:t>
      </w:r>
    </w:p>
    <w:p w:rsidR="00F01981" w:rsidRDefault="00391EA5">
      <w:pPr>
        <w:adjustRightInd w:val="0"/>
        <w:snapToGrid w:val="0"/>
        <w:ind w:firstLineChars="200" w:firstLine="420"/>
        <w:rPr>
          <w:sz w:val="21"/>
          <w:szCs w:val="21"/>
        </w:rPr>
      </w:pPr>
      <w:r>
        <w:rPr>
          <w:rFonts w:hint="eastAsia"/>
          <w:sz w:val="21"/>
          <w:szCs w:val="21"/>
        </w:rPr>
        <w:t>随着国家信息化战略的快速推进，大数据、云计算、互联网+、智慧城市等新一代技术和产业迅速发展。我们公司紧跟时代步伐，在2016年2月，承建了某大数据公司的数据整合和场景化应用平台。本项目投资金额300万。该平台具有海量数据采集、深度数据挖掘、云计算、精准人群画像的能力，可</w:t>
      </w:r>
      <w:r w:rsidR="00AA24F4">
        <w:rPr>
          <w:rFonts w:hint="eastAsia"/>
          <w:sz w:val="21"/>
          <w:szCs w:val="21"/>
        </w:rPr>
        <w:t>以用</w:t>
      </w:r>
      <w:r>
        <w:rPr>
          <w:rFonts w:hint="eastAsia"/>
          <w:sz w:val="21"/>
          <w:szCs w:val="21"/>
        </w:rPr>
        <w:t>在互联网营销、金融、汽车、房产、旅游等行业做新客户获取和存量客户激活等方面。</w:t>
      </w:r>
    </w:p>
    <w:p w:rsidR="00F01981" w:rsidRDefault="00391EA5">
      <w:pPr>
        <w:adjustRightInd w:val="0"/>
        <w:snapToGrid w:val="0"/>
        <w:ind w:firstLineChars="200" w:firstLine="420"/>
        <w:rPr>
          <w:sz w:val="21"/>
          <w:szCs w:val="21"/>
        </w:rPr>
      </w:pPr>
      <w:r>
        <w:rPr>
          <w:rFonts w:hint="eastAsia"/>
          <w:sz w:val="21"/>
          <w:szCs w:val="21"/>
        </w:rPr>
        <w:t>我被任命为本项目的项目经理，全面负责该项目的管理和实施。我的团队成员包括需求分析和整体设计4人，软件开发9人，软件测试3人，质量</w:t>
      </w:r>
      <w:r>
        <w:rPr>
          <w:sz w:val="21"/>
          <w:szCs w:val="21"/>
        </w:rPr>
        <w:t>保证（QA）2</w:t>
      </w:r>
      <w:r>
        <w:rPr>
          <w:rFonts w:hint="eastAsia"/>
          <w:sz w:val="21"/>
          <w:szCs w:val="21"/>
        </w:rPr>
        <w:t>人</w:t>
      </w:r>
      <w:r>
        <w:rPr>
          <w:sz w:val="21"/>
          <w:szCs w:val="21"/>
        </w:rPr>
        <w:t>，</w:t>
      </w:r>
      <w:r>
        <w:rPr>
          <w:rFonts w:hint="eastAsia"/>
          <w:sz w:val="21"/>
          <w:szCs w:val="21"/>
        </w:rPr>
        <w:t>配置和文档管理1人。</w:t>
      </w:r>
    </w:p>
    <w:p w:rsidR="00F01981" w:rsidRDefault="00391EA5">
      <w:pPr>
        <w:pStyle w:val="a5"/>
        <w:adjustRightInd w:val="0"/>
        <w:snapToGrid w:val="0"/>
        <w:rPr>
          <w:sz w:val="21"/>
          <w:szCs w:val="21"/>
        </w:rPr>
      </w:pPr>
      <w:commentRangeStart w:id="2"/>
      <w:del w:id="3" w:author="admin" w:date="2016-10-23T12:31:00Z">
        <w:r w:rsidDel="00A13F62">
          <w:rPr>
            <w:rFonts w:hint="eastAsia"/>
            <w:sz w:val="21"/>
            <w:szCs w:val="21"/>
          </w:rPr>
          <w:delText>通过学习我认识到</w:delText>
        </w:r>
      </w:del>
      <w:commentRangeEnd w:id="2"/>
      <w:r w:rsidR="00A13F62">
        <w:rPr>
          <w:rStyle w:val="a7"/>
        </w:rPr>
        <w:commentReference w:id="2"/>
      </w:r>
      <w:del w:id="4" w:author="admin" w:date="2016-10-23T12:31:00Z">
        <w:r w:rsidDel="00A13F62">
          <w:rPr>
            <w:rFonts w:hint="eastAsia"/>
            <w:sz w:val="21"/>
            <w:szCs w:val="21"/>
          </w:rPr>
          <w:delText>，</w:delText>
        </w:r>
      </w:del>
      <w:ins w:id="5" w:author="admin" w:date="2016-10-23T12:33:00Z">
        <w:r w:rsidR="00A13F62">
          <w:rPr>
            <w:rFonts w:hint="eastAsia"/>
            <w:sz w:val="21"/>
            <w:szCs w:val="21"/>
          </w:rPr>
          <w:t>这种大数据建设项目质量要求高，时间要求紧，需要在建设过程中，以项目管控为核心，加强规划、执行和监控</w:t>
        </w:r>
      </w:ins>
      <w:ins w:id="6" w:author="admin" w:date="2016-10-23T12:34:00Z">
        <w:r w:rsidR="00A13F62">
          <w:rPr>
            <w:rFonts w:hint="eastAsia"/>
            <w:sz w:val="21"/>
            <w:szCs w:val="21"/>
          </w:rPr>
          <w:t>工作的持续更新和动态调整，以质量管理管理为核心，</w:t>
        </w:r>
      </w:ins>
      <w:r>
        <w:rPr>
          <w:rFonts w:hint="eastAsia"/>
          <w:sz w:val="21"/>
          <w:szCs w:val="21"/>
        </w:rPr>
        <w:t>项目质量管理主要包括三大过程：1.规划质量管理，为整个项目中如何管理和确认质量提供了指南和方向。2.实施质量保证，促进质量过程改进。3.质量控制，识别过程低效或者产品质量低劣的原因，建议并采取相应措施消除这些原因，确认项目的可交付成果及工作满足主要干系人的既定需求</w:t>
      </w:r>
      <w:del w:id="7" w:author="admin" w:date="2016-10-23T12:32:00Z">
        <w:r w:rsidDel="00A13F62">
          <w:rPr>
            <w:rFonts w:hint="eastAsia"/>
            <w:sz w:val="21"/>
            <w:szCs w:val="21"/>
          </w:rPr>
          <w:delText>，足以进行最终验收</w:delText>
        </w:r>
      </w:del>
      <w:r>
        <w:rPr>
          <w:rFonts w:hint="eastAsia"/>
          <w:sz w:val="21"/>
          <w:szCs w:val="21"/>
        </w:rPr>
        <w:t>。</w:t>
      </w:r>
      <w:ins w:id="8" w:author="admin" w:date="2016-10-23T12:34:00Z">
        <w:r w:rsidR="00A13F62">
          <w:rPr>
            <w:rFonts w:hint="eastAsia"/>
            <w:sz w:val="21"/>
            <w:szCs w:val="21"/>
          </w:rPr>
          <w:t>项目的成功得益于良好的管控工作，项目得以</w:t>
        </w:r>
      </w:ins>
      <w:ins w:id="9" w:author="admin" w:date="2016-10-23T12:35:00Z">
        <w:r w:rsidR="00A13F62">
          <w:rPr>
            <w:rFonts w:hint="eastAsia"/>
            <w:sz w:val="21"/>
            <w:szCs w:val="21"/>
          </w:rPr>
          <w:t>按期交付，如下我就项目的建设过程中的质量管理阐述我的心得和体会：</w:t>
        </w:r>
      </w:ins>
    </w:p>
    <w:p w:rsidR="00F01981" w:rsidRDefault="00391EA5">
      <w:pPr>
        <w:adjustRightInd w:val="0"/>
        <w:snapToGrid w:val="0"/>
        <w:rPr>
          <w:b/>
          <w:sz w:val="21"/>
          <w:szCs w:val="21"/>
        </w:rPr>
      </w:pPr>
      <w:r>
        <w:rPr>
          <w:rFonts w:hint="eastAsia"/>
          <w:b/>
          <w:sz w:val="21"/>
          <w:szCs w:val="21"/>
        </w:rPr>
        <w:t>二</w:t>
      </w:r>
      <w:r>
        <w:rPr>
          <w:b/>
          <w:sz w:val="21"/>
          <w:szCs w:val="21"/>
        </w:rPr>
        <w:t>、</w:t>
      </w:r>
      <w:r>
        <w:rPr>
          <w:rFonts w:hint="eastAsia"/>
          <w:b/>
          <w:sz w:val="21"/>
          <w:szCs w:val="21"/>
        </w:rPr>
        <w:t>规划质量管理</w:t>
      </w:r>
    </w:p>
    <w:p w:rsidR="00F01981" w:rsidRDefault="00391EA5">
      <w:pPr>
        <w:pStyle w:val="a5"/>
        <w:adjustRightInd w:val="0"/>
        <w:snapToGrid w:val="0"/>
        <w:rPr>
          <w:sz w:val="21"/>
          <w:szCs w:val="21"/>
        </w:rPr>
      </w:pPr>
      <w:r>
        <w:rPr>
          <w:rFonts w:hint="eastAsia"/>
          <w:sz w:val="21"/>
          <w:szCs w:val="21"/>
        </w:rPr>
        <w:t>质量是满足客户期望和需求的程度。因此，如何挖掘用户的需求，是制定质量管理计划的前提。在本项目中，我们通过需求分析和整体设计人员的现场调研，与项目干系人进行了充分的沟通，梳理出该数据整合和场景化应用平台具有数据采集、数据处理、深度数据挖掘三大项的建设任务，共计18个小项系统功能。确定了项目的范围基准、进度基准和成本基准。然后，通过实验设计（DOE）、质量功能展开（QFD）等方法，对每一项功能列出了相关具体的性能指标。例如：运营商大数据接入延迟不能超过2小时，用户画像性别和年龄准确率要达到90%，用户访问APP标签识别准确率要达到97%，</w:t>
      </w:r>
      <w:proofErr w:type="gramStart"/>
      <w:r>
        <w:rPr>
          <w:rFonts w:hint="eastAsia"/>
          <w:sz w:val="21"/>
          <w:szCs w:val="21"/>
        </w:rPr>
        <w:t>金融风控准确率</w:t>
      </w:r>
      <w:proofErr w:type="gramEnd"/>
      <w:r>
        <w:rPr>
          <w:rFonts w:hint="eastAsia"/>
          <w:sz w:val="21"/>
          <w:szCs w:val="21"/>
        </w:rPr>
        <w:t>要达到99%，深度数据挖掘要求做到T-1，即当天早晨9点上班前必须准备好昨天全天的数据供互</w:t>
      </w:r>
      <w:r>
        <w:rPr>
          <w:rFonts w:hint="eastAsia"/>
          <w:sz w:val="21"/>
          <w:szCs w:val="21"/>
        </w:rPr>
        <w:lastRenderedPageBreak/>
        <w:t>联网营销、金融、汽车、房产、旅游行业的数据分析师使用。我们编制了《数据整合和场景应用平台质量指标体系》，并得到了项目建设方的确认和认可。</w:t>
      </w:r>
    </w:p>
    <w:p w:rsidR="00F01981" w:rsidRDefault="00391EA5">
      <w:pPr>
        <w:pStyle w:val="a5"/>
        <w:adjustRightInd w:val="0"/>
        <w:snapToGrid w:val="0"/>
        <w:rPr>
          <w:sz w:val="21"/>
          <w:szCs w:val="21"/>
        </w:rPr>
      </w:pPr>
      <w:r>
        <w:rPr>
          <w:rFonts w:hint="eastAsia"/>
          <w:sz w:val="21"/>
          <w:szCs w:val="21"/>
        </w:rPr>
        <w:t>根据上述项目质量指标体系，我们制定了《数据整合和场景应用平台质量管理计划》。该计划明确了质量保证措施、应遵循的规范、具体责任人、流程、控制点和时间点。</w:t>
      </w:r>
    </w:p>
    <w:p w:rsidR="00F01981" w:rsidRDefault="00391EA5">
      <w:pPr>
        <w:pStyle w:val="a5"/>
        <w:adjustRightInd w:val="0"/>
        <w:snapToGrid w:val="0"/>
        <w:ind w:firstLineChars="0" w:firstLine="0"/>
        <w:rPr>
          <w:b/>
          <w:sz w:val="21"/>
          <w:szCs w:val="21"/>
        </w:rPr>
      </w:pPr>
      <w:r>
        <w:rPr>
          <w:rFonts w:hint="eastAsia"/>
          <w:b/>
          <w:sz w:val="21"/>
          <w:szCs w:val="21"/>
        </w:rPr>
        <w:t>三</w:t>
      </w:r>
      <w:r>
        <w:rPr>
          <w:b/>
          <w:sz w:val="21"/>
          <w:szCs w:val="21"/>
        </w:rPr>
        <w:t>、</w:t>
      </w:r>
      <w:r>
        <w:rPr>
          <w:rFonts w:hint="eastAsia"/>
          <w:b/>
          <w:sz w:val="21"/>
          <w:szCs w:val="21"/>
        </w:rPr>
        <w:t>实施</w:t>
      </w:r>
      <w:r>
        <w:rPr>
          <w:b/>
          <w:sz w:val="21"/>
          <w:szCs w:val="21"/>
        </w:rPr>
        <w:t>质量保证</w:t>
      </w:r>
    </w:p>
    <w:p w:rsidR="00F01981" w:rsidRDefault="00391EA5">
      <w:pPr>
        <w:pStyle w:val="a5"/>
        <w:adjustRightInd w:val="0"/>
        <w:snapToGrid w:val="0"/>
        <w:rPr>
          <w:ins w:id="10" w:author="admin" w:date="2016-10-23T12:38:00Z"/>
          <w:rFonts w:hint="eastAsia"/>
          <w:sz w:val="21"/>
          <w:szCs w:val="21"/>
        </w:rPr>
      </w:pPr>
      <w:r>
        <w:rPr>
          <w:rFonts w:hint="eastAsia"/>
          <w:sz w:val="21"/>
          <w:szCs w:val="21"/>
        </w:rPr>
        <w:t>实施</w:t>
      </w:r>
      <w:r>
        <w:rPr>
          <w:sz w:val="21"/>
          <w:szCs w:val="21"/>
        </w:rPr>
        <w:t>质量保证是</w:t>
      </w:r>
      <w:r>
        <w:rPr>
          <w:rFonts w:hint="eastAsia"/>
          <w:sz w:val="21"/>
          <w:szCs w:val="21"/>
        </w:rPr>
        <w:t>审计</w:t>
      </w:r>
      <w:r>
        <w:rPr>
          <w:sz w:val="21"/>
          <w:szCs w:val="21"/>
        </w:rPr>
        <w:t>质量要求</w:t>
      </w:r>
      <w:r>
        <w:rPr>
          <w:rFonts w:hint="eastAsia"/>
          <w:sz w:val="21"/>
          <w:szCs w:val="21"/>
        </w:rPr>
        <w:t>和</w:t>
      </w:r>
      <w:r>
        <w:rPr>
          <w:sz w:val="21"/>
          <w:szCs w:val="21"/>
        </w:rPr>
        <w:t>质量控制</w:t>
      </w:r>
      <w:r>
        <w:rPr>
          <w:rFonts w:hint="eastAsia"/>
          <w:sz w:val="21"/>
          <w:szCs w:val="21"/>
        </w:rPr>
        <w:t>测量</w:t>
      </w:r>
      <w:r>
        <w:rPr>
          <w:sz w:val="21"/>
          <w:szCs w:val="21"/>
        </w:rPr>
        <w:t>结果</w:t>
      </w:r>
      <w:r>
        <w:rPr>
          <w:rFonts w:hint="eastAsia"/>
          <w:sz w:val="21"/>
          <w:szCs w:val="21"/>
        </w:rPr>
        <w:t>，</w:t>
      </w:r>
      <w:r>
        <w:rPr>
          <w:sz w:val="21"/>
          <w:szCs w:val="21"/>
        </w:rPr>
        <w:t>确保采用</w:t>
      </w:r>
      <w:r>
        <w:rPr>
          <w:rFonts w:hint="eastAsia"/>
          <w:sz w:val="21"/>
          <w:szCs w:val="21"/>
        </w:rPr>
        <w:t>合理</w:t>
      </w:r>
      <w:r>
        <w:rPr>
          <w:sz w:val="21"/>
          <w:szCs w:val="21"/>
        </w:rPr>
        <w:t>的</w:t>
      </w:r>
      <w:r>
        <w:rPr>
          <w:rFonts w:hint="eastAsia"/>
          <w:sz w:val="21"/>
          <w:szCs w:val="21"/>
        </w:rPr>
        <w:t>质量</w:t>
      </w:r>
      <w:r>
        <w:rPr>
          <w:sz w:val="21"/>
          <w:szCs w:val="21"/>
        </w:rPr>
        <w:t>标准</w:t>
      </w:r>
      <w:r>
        <w:rPr>
          <w:rFonts w:hint="eastAsia"/>
          <w:sz w:val="21"/>
          <w:szCs w:val="21"/>
        </w:rPr>
        <w:t>和</w:t>
      </w:r>
      <w:r>
        <w:rPr>
          <w:sz w:val="21"/>
          <w:szCs w:val="21"/>
        </w:rPr>
        <w:t>操作性定义的过程。</w:t>
      </w:r>
      <w:r>
        <w:rPr>
          <w:rFonts w:hint="eastAsia"/>
          <w:sz w:val="21"/>
          <w:szCs w:val="21"/>
        </w:rPr>
        <w:t>在</w:t>
      </w:r>
      <w:r>
        <w:rPr>
          <w:sz w:val="21"/>
          <w:szCs w:val="21"/>
        </w:rPr>
        <w:t>这个环节，我们运用了质量审计</w:t>
      </w:r>
      <w:r>
        <w:rPr>
          <w:rFonts w:hint="eastAsia"/>
          <w:sz w:val="21"/>
          <w:szCs w:val="21"/>
        </w:rPr>
        <w:t>和</w:t>
      </w:r>
      <w:r>
        <w:rPr>
          <w:sz w:val="21"/>
          <w:szCs w:val="21"/>
        </w:rPr>
        <w:t>过程分析方法。</w:t>
      </w:r>
      <w:r>
        <w:rPr>
          <w:rFonts w:hint="eastAsia"/>
          <w:sz w:val="21"/>
          <w:szCs w:val="21"/>
        </w:rPr>
        <w:t>在</w:t>
      </w:r>
      <w:r>
        <w:rPr>
          <w:sz w:val="21"/>
          <w:szCs w:val="21"/>
        </w:rPr>
        <w:t>数据初步测试阶段发现，利用互联网行为对性别</w:t>
      </w:r>
      <w:r>
        <w:rPr>
          <w:rFonts w:hint="eastAsia"/>
          <w:sz w:val="21"/>
          <w:szCs w:val="21"/>
        </w:rPr>
        <w:t>和</w:t>
      </w:r>
      <w:r>
        <w:rPr>
          <w:sz w:val="21"/>
          <w:szCs w:val="21"/>
        </w:rPr>
        <w:t>年龄的识别准确率只能达到</w:t>
      </w:r>
      <w:r>
        <w:rPr>
          <w:rFonts w:hint="eastAsia"/>
          <w:sz w:val="21"/>
          <w:szCs w:val="21"/>
        </w:rPr>
        <w:t>59%，</w:t>
      </w:r>
      <w:r>
        <w:rPr>
          <w:sz w:val="21"/>
          <w:szCs w:val="21"/>
        </w:rPr>
        <w:t>与质量规划</w:t>
      </w:r>
      <w:r>
        <w:rPr>
          <w:rFonts w:hint="eastAsia"/>
          <w:sz w:val="21"/>
          <w:szCs w:val="21"/>
        </w:rPr>
        <w:t>阶段</w:t>
      </w:r>
      <w:proofErr w:type="gramStart"/>
      <w:r>
        <w:rPr>
          <w:sz w:val="21"/>
          <w:szCs w:val="21"/>
        </w:rPr>
        <w:t>跟项目</w:t>
      </w:r>
      <w:proofErr w:type="gramEnd"/>
      <w:r>
        <w:rPr>
          <w:sz w:val="21"/>
          <w:szCs w:val="21"/>
        </w:rPr>
        <w:t>干系</w:t>
      </w:r>
      <w:r>
        <w:rPr>
          <w:rFonts w:hint="eastAsia"/>
          <w:sz w:val="21"/>
          <w:szCs w:val="21"/>
        </w:rPr>
        <w:t>人</w:t>
      </w:r>
      <w:r>
        <w:rPr>
          <w:sz w:val="21"/>
          <w:szCs w:val="21"/>
        </w:rPr>
        <w:t>讨论确定的</w:t>
      </w:r>
      <w:r>
        <w:rPr>
          <w:rFonts w:hint="eastAsia"/>
          <w:sz w:val="21"/>
          <w:szCs w:val="21"/>
        </w:rPr>
        <w:t>准确</w:t>
      </w:r>
      <w:r>
        <w:rPr>
          <w:sz w:val="21"/>
          <w:szCs w:val="21"/>
        </w:rPr>
        <w:t>率</w:t>
      </w:r>
      <w:r>
        <w:rPr>
          <w:rFonts w:hint="eastAsia"/>
          <w:sz w:val="21"/>
          <w:szCs w:val="21"/>
        </w:rPr>
        <w:t>90%的</w:t>
      </w:r>
      <w:r>
        <w:rPr>
          <w:sz w:val="21"/>
          <w:szCs w:val="21"/>
        </w:rPr>
        <w:t>目标差距很大。</w:t>
      </w:r>
      <w:r>
        <w:rPr>
          <w:rFonts w:hint="eastAsia"/>
          <w:sz w:val="21"/>
          <w:szCs w:val="21"/>
        </w:rPr>
        <w:t>为解决</w:t>
      </w:r>
      <w:r>
        <w:rPr>
          <w:sz w:val="21"/>
          <w:szCs w:val="21"/>
        </w:rPr>
        <w:t>这个问题，项目组召开了一次过程分析会议，会上</w:t>
      </w:r>
      <w:r>
        <w:rPr>
          <w:rFonts w:hint="eastAsia"/>
          <w:sz w:val="21"/>
          <w:szCs w:val="21"/>
        </w:rPr>
        <w:t>产品经理</w:t>
      </w:r>
      <w:r>
        <w:rPr>
          <w:sz w:val="21"/>
          <w:szCs w:val="21"/>
        </w:rPr>
        <w:t>和研发经理提出，性别和年龄预测功能</w:t>
      </w:r>
      <w:r>
        <w:rPr>
          <w:rFonts w:hint="eastAsia"/>
          <w:sz w:val="21"/>
          <w:szCs w:val="21"/>
        </w:rPr>
        <w:t>可以</w:t>
      </w:r>
      <w:r>
        <w:rPr>
          <w:sz w:val="21"/>
          <w:szCs w:val="21"/>
        </w:rPr>
        <w:t>采用运营</w:t>
      </w:r>
      <w:proofErr w:type="gramStart"/>
      <w:r>
        <w:rPr>
          <w:sz w:val="21"/>
          <w:szCs w:val="21"/>
        </w:rPr>
        <w:t>商数据验</w:t>
      </w:r>
      <w:r>
        <w:rPr>
          <w:rFonts w:hint="eastAsia"/>
          <w:sz w:val="21"/>
          <w:szCs w:val="21"/>
        </w:rPr>
        <w:t>真</w:t>
      </w:r>
      <w:proofErr w:type="gramEnd"/>
      <w:r>
        <w:rPr>
          <w:sz w:val="21"/>
          <w:szCs w:val="21"/>
        </w:rPr>
        <w:t>接口的方式实</w:t>
      </w:r>
      <w:r>
        <w:rPr>
          <w:rFonts w:hint="eastAsia"/>
          <w:sz w:val="21"/>
          <w:szCs w:val="21"/>
        </w:rPr>
        <w:t>现</w:t>
      </w:r>
      <w:r>
        <w:rPr>
          <w:sz w:val="21"/>
          <w:szCs w:val="21"/>
        </w:rPr>
        <w:t>。</w:t>
      </w:r>
      <w:r>
        <w:rPr>
          <w:rFonts w:hint="eastAsia"/>
          <w:sz w:val="21"/>
          <w:szCs w:val="21"/>
        </w:rPr>
        <w:t>我们</w:t>
      </w:r>
      <w:r>
        <w:rPr>
          <w:sz w:val="21"/>
          <w:szCs w:val="21"/>
        </w:rPr>
        <w:t>把这个讨论结果与建设</w:t>
      </w:r>
      <w:proofErr w:type="gramStart"/>
      <w:r>
        <w:rPr>
          <w:sz w:val="21"/>
          <w:szCs w:val="21"/>
        </w:rPr>
        <w:t>方项目</w:t>
      </w:r>
      <w:proofErr w:type="gramEnd"/>
      <w:r>
        <w:rPr>
          <w:sz w:val="21"/>
          <w:szCs w:val="21"/>
        </w:rPr>
        <w:t>干系人沟通，</w:t>
      </w:r>
      <w:r>
        <w:rPr>
          <w:rFonts w:hint="eastAsia"/>
          <w:sz w:val="21"/>
          <w:szCs w:val="21"/>
        </w:rPr>
        <w:t>项目组</w:t>
      </w:r>
      <w:r>
        <w:rPr>
          <w:sz w:val="21"/>
          <w:szCs w:val="21"/>
        </w:rPr>
        <w:t>提交的变更请求，得到了项目总监的批准。</w:t>
      </w:r>
      <w:r>
        <w:rPr>
          <w:rFonts w:hint="eastAsia"/>
          <w:sz w:val="21"/>
          <w:szCs w:val="21"/>
        </w:rPr>
        <w:t>我们</w:t>
      </w:r>
      <w:r>
        <w:rPr>
          <w:sz w:val="21"/>
          <w:szCs w:val="21"/>
        </w:rPr>
        <w:t>通过质量审计，确认了这个批准的变更请求。</w:t>
      </w:r>
    </w:p>
    <w:p w:rsidR="00A13F62" w:rsidRDefault="00A13F62">
      <w:pPr>
        <w:pStyle w:val="a5"/>
        <w:adjustRightInd w:val="0"/>
        <w:snapToGrid w:val="0"/>
        <w:rPr>
          <w:sz w:val="21"/>
          <w:szCs w:val="21"/>
        </w:rPr>
      </w:pPr>
      <w:ins w:id="11" w:author="admin" w:date="2016-10-23T12:38:00Z">
        <w:r>
          <w:rPr>
            <w:rFonts w:hint="eastAsia"/>
            <w:sz w:val="21"/>
            <w:szCs w:val="21"/>
          </w:rPr>
          <w:t>就整个篇幅而言，这段比较短，再加一个例子，用评审等方式，加强过程保证活动。</w:t>
        </w:r>
      </w:ins>
    </w:p>
    <w:p w:rsidR="00F01981" w:rsidRDefault="00391EA5">
      <w:pPr>
        <w:adjustRightInd w:val="0"/>
        <w:snapToGrid w:val="0"/>
        <w:rPr>
          <w:b/>
          <w:sz w:val="21"/>
          <w:szCs w:val="21"/>
        </w:rPr>
      </w:pPr>
      <w:r>
        <w:rPr>
          <w:rFonts w:hint="eastAsia"/>
          <w:b/>
          <w:sz w:val="21"/>
          <w:szCs w:val="21"/>
        </w:rPr>
        <w:t>四、质量</w:t>
      </w:r>
      <w:r>
        <w:rPr>
          <w:b/>
          <w:sz w:val="21"/>
          <w:szCs w:val="21"/>
        </w:rPr>
        <w:t>控制</w:t>
      </w:r>
    </w:p>
    <w:p w:rsidR="00F01981" w:rsidRDefault="00391EA5">
      <w:pPr>
        <w:pStyle w:val="a5"/>
        <w:adjustRightInd w:val="0"/>
        <w:snapToGrid w:val="0"/>
        <w:rPr>
          <w:sz w:val="21"/>
          <w:szCs w:val="21"/>
        </w:rPr>
      </w:pPr>
      <w:r>
        <w:rPr>
          <w:rFonts w:hint="eastAsia"/>
          <w:sz w:val="21"/>
          <w:szCs w:val="21"/>
        </w:rPr>
        <w:t>质量</w:t>
      </w:r>
      <w:r>
        <w:rPr>
          <w:sz w:val="21"/>
          <w:szCs w:val="21"/>
        </w:rPr>
        <w:t>控制是</w:t>
      </w:r>
      <w:r>
        <w:rPr>
          <w:rFonts w:hint="eastAsia"/>
          <w:sz w:val="21"/>
          <w:szCs w:val="21"/>
        </w:rPr>
        <w:t>监督</w:t>
      </w:r>
      <w:r>
        <w:rPr>
          <w:sz w:val="21"/>
          <w:szCs w:val="21"/>
        </w:rPr>
        <w:t>并记录</w:t>
      </w:r>
      <w:r>
        <w:rPr>
          <w:rFonts w:hint="eastAsia"/>
          <w:sz w:val="21"/>
          <w:szCs w:val="21"/>
        </w:rPr>
        <w:t>质量</w:t>
      </w:r>
      <w:r>
        <w:rPr>
          <w:sz w:val="21"/>
          <w:szCs w:val="21"/>
        </w:rPr>
        <w:t>活动执行结果，</w:t>
      </w:r>
      <w:r>
        <w:rPr>
          <w:rFonts w:hint="eastAsia"/>
          <w:sz w:val="21"/>
          <w:szCs w:val="21"/>
        </w:rPr>
        <w:t>以便</w:t>
      </w:r>
      <w:r>
        <w:rPr>
          <w:sz w:val="21"/>
          <w:szCs w:val="21"/>
        </w:rPr>
        <w:t>评估绩效，</w:t>
      </w:r>
      <w:r>
        <w:rPr>
          <w:rFonts w:hint="eastAsia"/>
          <w:sz w:val="21"/>
          <w:szCs w:val="21"/>
        </w:rPr>
        <w:t>并</w:t>
      </w:r>
      <w:r>
        <w:rPr>
          <w:sz w:val="21"/>
          <w:szCs w:val="21"/>
        </w:rPr>
        <w:t>推荐必要的</w:t>
      </w:r>
      <w:r>
        <w:rPr>
          <w:rFonts w:hint="eastAsia"/>
          <w:sz w:val="21"/>
          <w:szCs w:val="21"/>
        </w:rPr>
        <w:t>变更</w:t>
      </w:r>
      <w:r>
        <w:rPr>
          <w:sz w:val="21"/>
          <w:szCs w:val="21"/>
        </w:rPr>
        <w:t>的过程。</w:t>
      </w:r>
      <w:r>
        <w:rPr>
          <w:rFonts w:hint="eastAsia"/>
          <w:sz w:val="21"/>
          <w:szCs w:val="21"/>
        </w:rPr>
        <w:t>随着项目</w:t>
      </w:r>
      <w:r>
        <w:rPr>
          <w:sz w:val="21"/>
          <w:szCs w:val="21"/>
        </w:rPr>
        <w:t>的逐步实施</w:t>
      </w:r>
      <w:r>
        <w:rPr>
          <w:rFonts w:hint="eastAsia"/>
          <w:sz w:val="21"/>
          <w:szCs w:val="21"/>
        </w:rPr>
        <w:t>，</w:t>
      </w:r>
      <w:r>
        <w:rPr>
          <w:sz w:val="21"/>
          <w:szCs w:val="21"/>
        </w:rPr>
        <w:t>我们遇到</w:t>
      </w:r>
      <w:r>
        <w:rPr>
          <w:rFonts w:hint="eastAsia"/>
          <w:sz w:val="21"/>
          <w:szCs w:val="21"/>
        </w:rPr>
        <w:t>并</w:t>
      </w:r>
      <w:r>
        <w:rPr>
          <w:sz w:val="21"/>
          <w:szCs w:val="21"/>
        </w:rPr>
        <w:t>处理了一些具体的质量问题：</w:t>
      </w:r>
    </w:p>
    <w:p w:rsidR="00F01981" w:rsidRDefault="00391EA5">
      <w:pPr>
        <w:pStyle w:val="a5"/>
        <w:adjustRightInd w:val="0"/>
        <w:snapToGrid w:val="0"/>
        <w:rPr>
          <w:sz w:val="21"/>
          <w:szCs w:val="21"/>
        </w:rPr>
      </w:pPr>
      <w:r>
        <w:rPr>
          <w:rFonts w:hint="eastAsia"/>
          <w:sz w:val="21"/>
          <w:szCs w:val="21"/>
        </w:rPr>
        <w:t>在</w:t>
      </w:r>
      <w:r>
        <w:rPr>
          <w:sz w:val="21"/>
          <w:szCs w:val="21"/>
        </w:rPr>
        <w:t>功能测试阶段，</w:t>
      </w:r>
      <w:r>
        <w:rPr>
          <w:rFonts w:hint="eastAsia"/>
          <w:sz w:val="21"/>
          <w:szCs w:val="21"/>
        </w:rPr>
        <w:t>爬虫系统</w:t>
      </w:r>
      <w:r>
        <w:rPr>
          <w:sz w:val="21"/>
          <w:szCs w:val="21"/>
        </w:rPr>
        <w:t>软件工程师用手机</w:t>
      </w:r>
      <w:r>
        <w:rPr>
          <w:rFonts w:hint="eastAsia"/>
          <w:sz w:val="21"/>
          <w:szCs w:val="21"/>
        </w:rPr>
        <w:t>4</w:t>
      </w:r>
      <w:r>
        <w:rPr>
          <w:sz w:val="21"/>
          <w:szCs w:val="21"/>
        </w:rPr>
        <w:t>G网络上网，</w:t>
      </w:r>
      <w:r>
        <w:rPr>
          <w:rFonts w:hint="eastAsia"/>
          <w:sz w:val="21"/>
          <w:szCs w:val="21"/>
        </w:rPr>
        <w:t>使用</w:t>
      </w:r>
      <w:r>
        <w:rPr>
          <w:sz w:val="21"/>
          <w:szCs w:val="21"/>
        </w:rPr>
        <w:t>招商银行</w:t>
      </w:r>
      <w:r>
        <w:rPr>
          <w:rFonts w:hint="eastAsia"/>
          <w:sz w:val="21"/>
          <w:szCs w:val="21"/>
        </w:rPr>
        <w:t>掌上</w:t>
      </w:r>
      <w:r>
        <w:rPr>
          <w:sz w:val="21"/>
          <w:szCs w:val="21"/>
        </w:rPr>
        <w:t>生活APP进行</w:t>
      </w:r>
      <w:r>
        <w:rPr>
          <w:rFonts w:hint="eastAsia"/>
          <w:sz w:val="21"/>
          <w:szCs w:val="21"/>
        </w:rPr>
        <w:t>信用卡</w:t>
      </w:r>
      <w:r>
        <w:rPr>
          <w:sz w:val="21"/>
          <w:szCs w:val="21"/>
        </w:rPr>
        <w:t>还款，而</w:t>
      </w:r>
      <w:r>
        <w:rPr>
          <w:rFonts w:hint="eastAsia"/>
          <w:sz w:val="21"/>
          <w:szCs w:val="21"/>
        </w:rPr>
        <w:t>测试</w:t>
      </w:r>
      <w:r>
        <w:rPr>
          <w:sz w:val="21"/>
          <w:szCs w:val="21"/>
        </w:rPr>
        <w:t>发现，这个</w:t>
      </w:r>
      <w:r>
        <w:rPr>
          <w:rFonts w:hint="eastAsia"/>
          <w:sz w:val="21"/>
          <w:szCs w:val="21"/>
        </w:rPr>
        <w:t>网络</w:t>
      </w:r>
      <w:r>
        <w:rPr>
          <w:sz w:val="21"/>
          <w:szCs w:val="21"/>
        </w:rPr>
        <w:t>行为，没有被打上掌上生活APP的标签。</w:t>
      </w:r>
      <w:r>
        <w:rPr>
          <w:rFonts w:hint="eastAsia"/>
          <w:sz w:val="21"/>
          <w:szCs w:val="21"/>
        </w:rPr>
        <w:t>金融</w:t>
      </w:r>
      <w:r>
        <w:rPr>
          <w:sz w:val="21"/>
          <w:szCs w:val="21"/>
        </w:rPr>
        <w:t>场景应用是建设方的主营业务，这个问题解决不好直接影响建设方对系统的评价。</w:t>
      </w:r>
      <w:r>
        <w:rPr>
          <w:rFonts w:hint="eastAsia"/>
          <w:sz w:val="21"/>
          <w:szCs w:val="21"/>
        </w:rPr>
        <w:t>测试工程师</w:t>
      </w:r>
      <w:r>
        <w:rPr>
          <w:sz w:val="21"/>
          <w:szCs w:val="21"/>
        </w:rPr>
        <w:t>使用帕累托图</w:t>
      </w:r>
      <w:r>
        <w:rPr>
          <w:rFonts w:hint="eastAsia"/>
          <w:sz w:val="21"/>
          <w:szCs w:val="21"/>
        </w:rPr>
        <w:t>，</w:t>
      </w:r>
      <w:r>
        <w:rPr>
          <w:sz w:val="21"/>
          <w:szCs w:val="21"/>
        </w:rPr>
        <w:t>逐步分析各种可能的原因。</w:t>
      </w:r>
      <w:r>
        <w:rPr>
          <w:rFonts w:hint="eastAsia"/>
          <w:sz w:val="21"/>
          <w:szCs w:val="21"/>
        </w:rPr>
        <w:t>最后</w:t>
      </w:r>
      <w:r>
        <w:rPr>
          <w:sz w:val="21"/>
          <w:szCs w:val="21"/>
        </w:rPr>
        <w:t>发现，在爬虫系统软件工程师用</w:t>
      </w:r>
      <w:proofErr w:type="spellStart"/>
      <w:r>
        <w:rPr>
          <w:sz w:val="21"/>
          <w:szCs w:val="21"/>
        </w:rPr>
        <w:t>wireshark</w:t>
      </w:r>
      <w:proofErr w:type="spellEnd"/>
      <w:r>
        <w:rPr>
          <w:rFonts w:hint="eastAsia"/>
          <w:sz w:val="21"/>
          <w:szCs w:val="21"/>
        </w:rPr>
        <w:t>抓取</w:t>
      </w:r>
      <w:r>
        <w:rPr>
          <w:sz w:val="21"/>
          <w:szCs w:val="21"/>
        </w:rPr>
        <w:t>app的</w:t>
      </w:r>
      <w:proofErr w:type="spellStart"/>
      <w:r>
        <w:rPr>
          <w:sz w:val="21"/>
          <w:szCs w:val="21"/>
        </w:rPr>
        <w:t>url</w:t>
      </w:r>
      <w:proofErr w:type="spellEnd"/>
      <w:r>
        <w:rPr>
          <w:sz w:val="21"/>
          <w:szCs w:val="21"/>
        </w:rPr>
        <w:t>和系统测试之间这段时间，招商银行对掌上生活app进行了一次比较大的升级，导致知识库的</w:t>
      </w:r>
      <w:r>
        <w:rPr>
          <w:rFonts w:hint="eastAsia"/>
          <w:sz w:val="21"/>
          <w:szCs w:val="21"/>
        </w:rPr>
        <w:t>这条</w:t>
      </w:r>
      <w:r>
        <w:rPr>
          <w:sz w:val="21"/>
          <w:szCs w:val="21"/>
        </w:rPr>
        <w:t>标签</w:t>
      </w:r>
      <w:r>
        <w:rPr>
          <w:rFonts w:hint="eastAsia"/>
          <w:sz w:val="21"/>
          <w:szCs w:val="21"/>
        </w:rPr>
        <w:t>规则</w:t>
      </w:r>
      <w:r>
        <w:rPr>
          <w:sz w:val="21"/>
          <w:szCs w:val="21"/>
        </w:rPr>
        <w:t>失效。</w:t>
      </w:r>
      <w:r>
        <w:rPr>
          <w:rFonts w:hint="eastAsia"/>
          <w:sz w:val="21"/>
          <w:szCs w:val="21"/>
        </w:rPr>
        <w:t>爬虫系统</w:t>
      </w:r>
      <w:r>
        <w:rPr>
          <w:sz w:val="21"/>
          <w:szCs w:val="21"/>
        </w:rPr>
        <w:t>软件工程师</w:t>
      </w:r>
      <w:r>
        <w:rPr>
          <w:rFonts w:hint="eastAsia"/>
          <w:sz w:val="21"/>
          <w:szCs w:val="21"/>
        </w:rPr>
        <w:t>重新</w:t>
      </w:r>
      <w:r>
        <w:rPr>
          <w:sz w:val="21"/>
          <w:szCs w:val="21"/>
        </w:rPr>
        <w:t>抓取</w:t>
      </w:r>
      <w:proofErr w:type="spellStart"/>
      <w:r>
        <w:rPr>
          <w:sz w:val="21"/>
          <w:szCs w:val="21"/>
        </w:rPr>
        <w:t>url</w:t>
      </w:r>
      <w:proofErr w:type="spellEnd"/>
      <w:r>
        <w:rPr>
          <w:sz w:val="21"/>
          <w:szCs w:val="21"/>
        </w:rPr>
        <w:t>，更新了知识库，经过</w:t>
      </w:r>
      <w:r>
        <w:rPr>
          <w:rFonts w:hint="eastAsia"/>
          <w:sz w:val="21"/>
          <w:szCs w:val="21"/>
        </w:rPr>
        <w:t>全面</w:t>
      </w:r>
      <w:r>
        <w:rPr>
          <w:sz w:val="21"/>
          <w:szCs w:val="21"/>
        </w:rPr>
        <w:t>的测试，系统功能正常。并且</w:t>
      </w:r>
      <w:r>
        <w:rPr>
          <w:rFonts w:hint="eastAsia"/>
          <w:sz w:val="21"/>
          <w:szCs w:val="21"/>
        </w:rPr>
        <w:t>，访问</w:t>
      </w:r>
      <w:r>
        <w:rPr>
          <w:sz w:val="21"/>
          <w:szCs w:val="21"/>
        </w:rPr>
        <w:t>app标签识别正确率达到了</w:t>
      </w:r>
      <w:r>
        <w:rPr>
          <w:rFonts w:hint="eastAsia"/>
          <w:sz w:val="21"/>
          <w:szCs w:val="21"/>
        </w:rPr>
        <w:t>98%，</w:t>
      </w:r>
      <w:r>
        <w:rPr>
          <w:sz w:val="21"/>
          <w:szCs w:val="21"/>
        </w:rPr>
        <w:t>超过了质量规划设定的</w:t>
      </w:r>
      <w:r>
        <w:rPr>
          <w:rFonts w:hint="eastAsia"/>
          <w:sz w:val="21"/>
          <w:szCs w:val="21"/>
        </w:rPr>
        <w:t>97%的</w:t>
      </w:r>
      <w:r>
        <w:rPr>
          <w:sz w:val="21"/>
          <w:szCs w:val="21"/>
        </w:rPr>
        <w:t>质量标准。</w:t>
      </w:r>
    </w:p>
    <w:p w:rsidR="00F01981" w:rsidRDefault="00391EA5">
      <w:pPr>
        <w:pStyle w:val="a5"/>
        <w:adjustRightInd w:val="0"/>
        <w:snapToGrid w:val="0"/>
        <w:rPr>
          <w:sz w:val="21"/>
          <w:szCs w:val="21"/>
        </w:rPr>
      </w:pPr>
      <w:r>
        <w:rPr>
          <w:rFonts w:hint="eastAsia"/>
          <w:sz w:val="21"/>
          <w:szCs w:val="21"/>
        </w:rPr>
        <w:t>在性能</w:t>
      </w:r>
      <w:r>
        <w:rPr>
          <w:sz w:val="21"/>
          <w:szCs w:val="21"/>
        </w:rPr>
        <w:t>测试阶段发现，</w:t>
      </w:r>
      <w:r>
        <w:rPr>
          <w:rFonts w:hint="eastAsia"/>
          <w:sz w:val="21"/>
          <w:szCs w:val="21"/>
        </w:rPr>
        <w:t>深度</w:t>
      </w:r>
      <w:r>
        <w:rPr>
          <w:sz w:val="21"/>
          <w:szCs w:val="21"/>
        </w:rPr>
        <w:t>数据挖掘程序从凌晨3点开始执行</w:t>
      </w:r>
      <w:r>
        <w:rPr>
          <w:rFonts w:hint="eastAsia"/>
          <w:sz w:val="21"/>
          <w:szCs w:val="21"/>
        </w:rPr>
        <w:t>到上</w:t>
      </w:r>
      <w:r>
        <w:rPr>
          <w:sz w:val="21"/>
          <w:szCs w:val="21"/>
        </w:rPr>
        <w:t>午</w:t>
      </w:r>
      <w:r>
        <w:rPr>
          <w:rFonts w:hint="eastAsia"/>
          <w:sz w:val="21"/>
          <w:szCs w:val="21"/>
        </w:rPr>
        <w:t>10点</w:t>
      </w:r>
      <w:r>
        <w:rPr>
          <w:sz w:val="21"/>
          <w:szCs w:val="21"/>
        </w:rPr>
        <w:t>才能执行</w:t>
      </w:r>
      <w:r>
        <w:rPr>
          <w:rFonts w:hint="eastAsia"/>
          <w:sz w:val="21"/>
          <w:szCs w:val="21"/>
        </w:rPr>
        <w:t>完</w:t>
      </w:r>
      <w:r>
        <w:rPr>
          <w:sz w:val="21"/>
          <w:szCs w:val="21"/>
        </w:rPr>
        <w:t>，延迟的1个小时。这不能满足</w:t>
      </w:r>
      <w:r>
        <w:rPr>
          <w:rFonts w:hint="eastAsia"/>
          <w:sz w:val="21"/>
          <w:szCs w:val="21"/>
        </w:rPr>
        <w:t>建设</w:t>
      </w:r>
      <w:r>
        <w:rPr>
          <w:sz w:val="21"/>
          <w:szCs w:val="21"/>
        </w:rPr>
        <w:t>方提出的每天上午</w:t>
      </w:r>
      <w:r>
        <w:rPr>
          <w:rFonts w:hint="eastAsia"/>
          <w:sz w:val="21"/>
          <w:szCs w:val="21"/>
        </w:rPr>
        <w:t>9点</w:t>
      </w:r>
      <w:r>
        <w:rPr>
          <w:sz w:val="21"/>
          <w:szCs w:val="21"/>
        </w:rPr>
        <w:t>上班前把数据准备好的质量要求。</w:t>
      </w:r>
      <w:r>
        <w:rPr>
          <w:rFonts w:hint="eastAsia"/>
          <w:sz w:val="21"/>
          <w:szCs w:val="21"/>
        </w:rPr>
        <w:t>我们</w:t>
      </w:r>
      <w:r>
        <w:rPr>
          <w:sz w:val="21"/>
          <w:szCs w:val="21"/>
        </w:rPr>
        <w:t>利用因果图</w:t>
      </w:r>
      <w:r>
        <w:rPr>
          <w:rFonts w:hint="eastAsia"/>
          <w:sz w:val="21"/>
          <w:szCs w:val="21"/>
        </w:rPr>
        <w:t>，</w:t>
      </w:r>
      <w:r>
        <w:rPr>
          <w:sz w:val="21"/>
          <w:szCs w:val="21"/>
        </w:rPr>
        <w:t>对影响系统性能的各个环节进行分析。</w:t>
      </w:r>
      <w:r>
        <w:rPr>
          <w:rFonts w:hint="eastAsia"/>
          <w:sz w:val="21"/>
          <w:szCs w:val="21"/>
        </w:rPr>
        <w:t>经</w:t>
      </w:r>
      <w:r>
        <w:rPr>
          <w:sz w:val="21"/>
          <w:szCs w:val="21"/>
        </w:rPr>
        <w:t>排查发现，问题出在硬件上。建设方的</w:t>
      </w:r>
      <w:proofErr w:type="spellStart"/>
      <w:r>
        <w:rPr>
          <w:sz w:val="21"/>
          <w:szCs w:val="21"/>
        </w:rPr>
        <w:t>hadoop</w:t>
      </w:r>
      <w:proofErr w:type="spellEnd"/>
      <w:r>
        <w:rPr>
          <w:sz w:val="21"/>
          <w:szCs w:val="21"/>
        </w:rPr>
        <w:t>大数据集群由</w:t>
      </w:r>
      <w:r>
        <w:rPr>
          <w:rFonts w:hint="eastAsia"/>
          <w:sz w:val="21"/>
          <w:szCs w:val="21"/>
        </w:rPr>
        <w:t>40台</w:t>
      </w:r>
      <w:r>
        <w:rPr>
          <w:sz w:val="21"/>
          <w:szCs w:val="21"/>
        </w:rPr>
        <w:t>服务器组成，其中有一台</w:t>
      </w:r>
      <w:proofErr w:type="spellStart"/>
      <w:r>
        <w:rPr>
          <w:sz w:val="21"/>
          <w:szCs w:val="21"/>
        </w:rPr>
        <w:t>DataNode</w:t>
      </w:r>
      <w:proofErr w:type="spellEnd"/>
      <w:r>
        <w:rPr>
          <w:sz w:val="21"/>
          <w:szCs w:val="21"/>
        </w:rPr>
        <w:t>内存条老化，</w:t>
      </w:r>
      <w:r>
        <w:rPr>
          <w:rFonts w:hint="eastAsia"/>
          <w:sz w:val="21"/>
          <w:szCs w:val="21"/>
        </w:rPr>
        <w:t>成为</w:t>
      </w:r>
      <w:r>
        <w:rPr>
          <w:sz w:val="21"/>
          <w:szCs w:val="21"/>
        </w:rPr>
        <w:t>整个集群的瓶颈。</w:t>
      </w:r>
      <w:r>
        <w:rPr>
          <w:rFonts w:hint="eastAsia"/>
          <w:sz w:val="21"/>
          <w:szCs w:val="21"/>
        </w:rPr>
        <w:t>我们把</w:t>
      </w:r>
      <w:r>
        <w:rPr>
          <w:sz w:val="21"/>
          <w:szCs w:val="21"/>
        </w:rPr>
        <w:t>性能测试报告以及导致集群运行缓慢的原因，以</w:t>
      </w:r>
      <w:r>
        <w:rPr>
          <w:rFonts w:hint="eastAsia"/>
          <w:sz w:val="21"/>
          <w:szCs w:val="21"/>
        </w:rPr>
        <w:t>测试</w:t>
      </w:r>
      <w:r>
        <w:rPr>
          <w:sz w:val="21"/>
          <w:szCs w:val="21"/>
        </w:rPr>
        <w:t>文档的方式</w:t>
      </w:r>
      <w:r>
        <w:rPr>
          <w:rFonts w:hint="eastAsia"/>
          <w:sz w:val="21"/>
          <w:szCs w:val="21"/>
        </w:rPr>
        <w:t>通知</w:t>
      </w:r>
      <w:r>
        <w:rPr>
          <w:sz w:val="21"/>
          <w:szCs w:val="21"/>
        </w:rPr>
        <w:t>建设方负责系统运维的负责人。运</w:t>
      </w:r>
      <w:proofErr w:type="gramStart"/>
      <w:r>
        <w:rPr>
          <w:sz w:val="21"/>
          <w:szCs w:val="21"/>
        </w:rPr>
        <w:t>维</w:t>
      </w:r>
      <w:r>
        <w:rPr>
          <w:rFonts w:hint="eastAsia"/>
          <w:sz w:val="21"/>
          <w:szCs w:val="21"/>
        </w:rPr>
        <w:t>人员</w:t>
      </w:r>
      <w:proofErr w:type="gramEnd"/>
      <w:r>
        <w:rPr>
          <w:sz w:val="21"/>
          <w:szCs w:val="21"/>
        </w:rPr>
        <w:t>提交了采购内存条的申请，</w:t>
      </w:r>
      <w:r>
        <w:rPr>
          <w:rFonts w:hint="eastAsia"/>
          <w:sz w:val="21"/>
          <w:szCs w:val="21"/>
        </w:rPr>
        <w:t>问题</w:t>
      </w:r>
      <w:r>
        <w:rPr>
          <w:sz w:val="21"/>
          <w:szCs w:val="21"/>
        </w:rPr>
        <w:t>最终得到了解决。经过</w:t>
      </w:r>
      <w:r>
        <w:rPr>
          <w:rFonts w:hint="eastAsia"/>
          <w:sz w:val="21"/>
          <w:szCs w:val="21"/>
        </w:rPr>
        <w:t>重新</w:t>
      </w:r>
      <w:r>
        <w:rPr>
          <w:sz w:val="21"/>
          <w:szCs w:val="21"/>
        </w:rPr>
        <w:t>测试，深度挖掘程序可以在早晨</w:t>
      </w:r>
      <w:r>
        <w:rPr>
          <w:rFonts w:hint="eastAsia"/>
          <w:sz w:val="21"/>
          <w:szCs w:val="21"/>
        </w:rPr>
        <w:t>7点</w:t>
      </w:r>
      <w:r>
        <w:rPr>
          <w:sz w:val="21"/>
          <w:szCs w:val="21"/>
        </w:rPr>
        <w:t>完成。我们</w:t>
      </w:r>
      <w:r>
        <w:rPr>
          <w:rFonts w:hint="eastAsia"/>
          <w:sz w:val="21"/>
          <w:szCs w:val="21"/>
        </w:rPr>
        <w:t>的质量</w:t>
      </w:r>
      <w:r>
        <w:rPr>
          <w:sz w:val="21"/>
          <w:szCs w:val="21"/>
        </w:rPr>
        <w:t>控制专业水平得到了建设方数据质量总监和运维负责人的一致好评。</w:t>
      </w:r>
    </w:p>
    <w:p w:rsidR="00F01981" w:rsidRDefault="00391EA5">
      <w:pPr>
        <w:adjustRightInd w:val="0"/>
        <w:snapToGrid w:val="0"/>
        <w:rPr>
          <w:b/>
          <w:sz w:val="21"/>
          <w:szCs w:val="21"/>
        </w:rPr>
      </w:pPr>
      <w:commentRangeStart w:id="12"/>
      <w:commentRangeStart w:id="13"/>
      <w:r>
        <w:rPr>
          <w:rFonts w:hint="eastAsia"/>
          <w:b/>
          <w:sz w:val="21"/>
          <w:szCs w:val="21"/>
        </w:rPr>
        <w:t>五</w:t>
      </w:r>
      <w:r>
        <w:rPr>
          <w:b/>
          <w:sz w:val="21"/>
          <w:szCs w:val="21"/>
        </w:rPr>
        <w:t>、</w:t>
      </w:r>
      <w:r>
        <w:rPr>
          <w:rFonts w:hint="eastAsia"/>
          <w:b/>
          <w:sz w:val="21"/>
          <w:szCs w:val="21"/>
        </w:rPr>
        <w:t>项目</w:t>
      </w:r>
      <w:r>
        <w:rPr>
          <w:b/>
          <w:sz w:val="21"/>
          <w:szCs w:val="21"/>
        </w:rPr>
        <w:t>总结与心得</w:t>
      </w:r>
      <w:commentRangeEnd w:id="12"/>
      <w:r w:rsidR="00521CFE">
        <w:rPr>
          <w:rStyle w:val="a7"/>
        </w:rPr>
        <w:commentReference w:id="12"/>
      </w:r>
      <w:commentRangeEnd w:id="13"/>
      <w:r w:rsidR="00521CFE">
        <w:rPr>
          <w:rStyle w:val="a7"/>
        </w:rPr>
        <w:commentReference w:id="13"/>
      </w:r>
    </w:p>
    <w:p w:rsidR="00F01981" w:rsidRDefault="00391EA5">
      <w:pPr>
        <w:pStyle w:val="a5"/>
        <w:adjustRightInd w:val="0"/>
        <w:snapToGrid w:val="0"/>
        <w:rPr>
          <w:sz w:val="21"/>
          <w:szCs w:val="21"/>
        </w:rPr>
      </w:pPr>
      <w:r>
        <w:rPr>
          <w:rFonts w:hint="eastAsia"/>
          <w:sz w:val="21"/>
          <w:szCs w:val="21"/>
        </w:rPr>
        <w:t>通过</w:t>
      </w:r>
      <w:r>
        <w:rPr>
          <w:sz w:val="21"/>
          <w:szCs w:val="21"/>
        </w:rPr>
        <w:t>规划质量管理、实施质量保证和质量控制，</w:t>
      </w:r>
      <w:r>
        <w:rPr>
          <w:rFonts w:hint="eastAsia"/>
          <w:sz w:val="21"/>
          <w:szCs w:val="21"/>
        </w:rPr>
        <w:t>采用</w:t>
      </w:r>
      <w:r>
        <w:rPr>
          <w:sz w:val="21"/>
          <w:szCs w:val="21"/>
        </w:rPr>
        <w:t>科学的方法和工具，</w:t>
      </w:r>
      <w:r>
        <w:rPr>
          <w:rFonts w:hint="eastAsia"/>
          <w:sz w:val="21"/>
          <w:szCs w:val="21"/>
        </w:rPr>
        <w:t>本项目在2016年8月</w:t>
      </w:r>
      <w:r>
        <w:rPr>
          <w:sz w:val="21"/>
          <w:szCs w:val="21"/>
        </w:rPr>
        <w:t>底按期高质量交付。</w:t>
      </w:r>
      <w:r>
        <w:rPr>
          <w:rFonts w:hint="eastAsia"/>
          <w:sz w:val="21"/>
          <w:szCs w:val="21"/>
        </w:rPr>
        <w:t>通过</w:t>
      </w:r>
      <w:r>
        <w:rPr>
          <w:sz w:val="21"/>
          <w:szCs w:val="21"/>
        </w:rPr>
        <w:t>这个项目质量管理，我认识到：</w:t>
      </w:r>
    </w:p>
    <w:p w:rsidR="00F01981" w:rsidRDefault="00391EA5">
      <w:pPr>
        <w:adjustRightInd w:val="0"/>
        <w:snapToGrid w:val="0"/>
        <w:ind w:firstLineChars="200" w:firstLine="420"/>
        <w:rPr>
          <w:sz w:val="21"/>
          <w:szCs w:val="21"/>
        </w:rPr>
      </w:pPr>
      <w:r>
        <w:rPr>
          <w:rFonts w:hint="eastAsia"/>
          <w:sz w:val="21"/>
          <w:szCs w:val="21"/>
        </w:rPr>
        <w:t>1.制定</w:t>
      </w:r>
      <w:r>
        <w:rPr>
          <w:sz w:val="21"/>
          <w:szCs w:val="21"/>
        </w:rPr>
        <w:t>质量管理计划要</w:t>
      </w:r>
      <w:r>
        <w:rPr>
          <w:rFonts w:hint="eastAsia"/>
          <w:sz w:val="21"/>
          <w:szCs w:val="21"/>
        </w:rPr>
        <w:t>经过</w:t>
      </w:r>
      <w:r>
        <w:rPr>
          <w:sz w:val="21"/>
          <w:szCs w:val="21"/>
        </w:rPr>
        <w:t>评审和基线</w:t>
      </w:r>
      <w:r>
        <w:rPr>
          <w:rFonts w:hint="eastAsia"/>
          <w:sz w:val="21"/>
          <w:szCs w:val="21"/>
        </w:rPr>
        <w:t>化</w:t>
      </w:r>
      <w:r>
        <w:rPr>
          <w:sz w:val="21"/>
          <w:szCs w:val="21"/>
        </w:rPr>
        <w:t>。</w:t>
      </w:r>
      <w:r>
        <w:rPr>
          <w:rFonts w:hint="eastAsia"/>
          <w:sz w:val="21"/>
          <w:szCs w:val="21"/>
        </w:rPr>
        <w:t>客观</w:t>
      </w:r>
      <w:r>
        <w:rPr>
          <w:sz w:val="21"/>
          <w:szCs w:val="21"/>
        </w:rPr>
        <w:t>评审软件产品和过程。</w:t>
      </w:r>
      <w:r>
        <w:rPr>
          <w:rFonts w:hint="eastAsia"/>
          <w:sz w:val="21"/>
          <w:szCs w:val="21"/>
        </w:rPr>
        <w:t>质量</w:t>
      </w:r>
      <w:r>
        <w:rPr>
          <w:sz w:val="21"/>
          <w:szCs w:val="21"/>
        </w:rPr>
        <w:t>控制要充分</w:t>
      </w:r>
      <w:r>
        <w:rPr>
          <w:rFonts w:hint="eastAsia"/>
          <w:sz w:val="21"/>
          <w:szCs w:val="21"/>
        </w:rPr>
        <w:t>应用</w:t>
      </w:r>
      <w:r>
        <w:rPr>
          <w:sz w:val="21"/>
          <w:szCs w:val="21"/>
        </w:rPr>
        <w:t>各种</w:t>
      </w:r>
      <w:r>
        <w:rPr>
          <w:rFonts w:hint="eastAsia"/>
          <w:sz w:val="21"/>
          <w:szCs w:val="21"/>
        </w:rPr>
        <w:t>控制</w:t>
      </w:r>
      <w:r>
        <w:rPr>
          <w:sz w:val="21"/>
          <w:szCs w:val="21"/>
        </w:rPr>
        <w:t>手段监控质量。</w:t>
      </w:r>
    </w:p>
    <w:p w:rsidR="00F01981" w:rsidRDefault="00391EA5">
      <w:pPr>
        <w:adjustRightInd w:val="0"/>
        <w:snapToGrid w:val="0"/>
        <w:ind w:firstLineChars="200" w:firstLine="420"/>
        <w:rPr>
          <w:sz w:val="21"/>
          <w:szCs w:val="21"/>
        </w:rPr>
      </w:pPr>
      <w:r>
        <w:rPr>
          <w:rFonts w:hint="eastAsia"/>
          <w:sz w:val="21"/>
          <w:szCs w:val="21"/>
        </w:rPr>
        <w:t>2.</w:t>
      </w:r>
      <w:commentRangeStart w:id="15"/>
      <w:r>
        <w:rPr>
          <w:rFonts w:hint="eastAsia"/>
          <w:sz w:val="21"/>
          <w:szCs w:val="21"/>
        </w:rPr>
        <w:t>项目</w:t>
      </w:r>
      <w:r>
        <w:rPr>
          <w:sz w:val="21"/>
          <w:szCs w:val="21"/>
        </w:rPr>
        <w:t>中的任何变更</w:t>
      </w:r>
      <w:r>
        <w:rPr>
          <w:rFonts w:hint="eastAsia"/>
          <w:sz w:val="21"/>
          <w:szCs w:val="21"/>
        </w:rPr>
        <w:t>都会</w:t>
      </w:r>
      <w:r>
        <w:rPr>
          <w:sz w:val="21"/>
          <w:szCs w:val="21"/>
        </w:rPr>
        <w:t>不同程度影响</w:t>
      </w:r>
      <w:r>
        <w:rPr>
          <w:rFonts w:hint="eastAsia"/>
          <w:sz w:val="21"/>
          <w:szCs w:val="21"/>
        </w:rPr>
        <w:t>到</w:t>
      </w:r>
      <w:r>
        <w:rPr>
          <w:sz w:val="21"/>
          <w:szCs w:val="21"/>
        </w:rPr>
        <w:t>项目质量</w:t>
      </w:r>
      <w:commentRangeEnd w:id="15"/>
      <w:r w:rsidR="00521CFE">
        <w:rPr>
          <w:rStyle w:val="a7"/>
        </w:rPr>
        <w:commentReference w:id="15"/>
      </w:r>
      <w:r>
        <w:rPr>
          <w:sz w:val="21"/>
          <w:szCs w:val="21"/>
        </w:rPr>
        <w:t>，</w:t>
      </w:r>
      <w:r>
        <w:rPr>
          <w:rFonts w:hint="eastAsia"/>
          <w:sz w:val="21"/>
          <w:szCs w:val="21"/>
        </w:rPr>
        <w:t>所以</w:t>
      </w:r>
      <w:r>
        <w:rPr>
          <w:sz w:val="21"/>
          <w:szCs w:val="21"/>
        </w:rPr>
        <w:t>要做好项目变更的各个环节，</w:t>
      </w:r>
      <w:r>
        <w:rPr>
          <w:sz w:val="21"/>
          <w:szCs w:val="21"/>
        </w:rPr>
        <w:lastRenderedPageBreak/>
        <w:t>特别是</w:t>
      </w:r>
      <w:r>
        <w:rPr>
          <w:rFonts w:hint="eastAsia"/>
          <w:sz w:val="21"/>
          <w:szCs w:val="21"/>
        </w:rPr>
        <w:t>通过</w:t>
      </w:r>
      <w:r>
        <w:rPr>
          <w:sz w:val="21"/>
          <w:szCs w:val="21"/>
        </w:rPr>
        <w:t>质量审计，确认</w:t>
      </w:r>
      <w:r>
        <w:rPr>
          <w:rFonts w:hint="eastAsia"/>
          <w:sz w:val="21"/>
          <w:szCs w:val="21"/>
        </w:rPr>
        <w:t>已经</w:t>
      </w:r>
      <w:r>
        <w:rPr>
          <w:sz w:val="21"/>
          <w:szCs w:val="21"/>
        </w:rPr>
        <w:t>批准的变更请求，并在质量控制环节，检查已经批准的变更是否得以实施并且没有影响到系统其他模块的功能和性能。</w:t>
      </w:r>
    </w:p>
    <w:p w:rsidR="00F01981" w:rsidRDefault="00391EA5">
      <w:pPr>
        <w:adjustRightInd w:val="0"/>
        <w:snapToGrid w:val="0"/>
        <w:ind w:firstLineChars="200" w:firstLine="420"/>
        <w:rPr>
          <w:sz w:val="21"/>
          <w:szCs w:val="21"/>
        </w:rPr>
      </w:pPr>
      <w:commentRangeStart w:id="16"/>
      <w:r>
        <w:rPr>
          <w:rFonts w:hint="eastAsia"/>
          <w:sz w:val="21"/>
          <w:szCs w:val="21"/>
        </w:rPr>
        <w:t>通过</w:t>
      </w:r>
      <w:r>
        <w:rPr>
          <w:sz w:val="21"/>
          <w:szCs w:val="21"/>
        </w:rPr>
        <w:t>不断的</w:t>
      </w:r>
      <w:r>
        <w:rPr>
          <w:rFonts w:hint="eastAsia"/>
          <w:sz w:val="21"/>
          <w:szCs w:val="21"/>
        </w:rPr>
        <w:t>学习</w:t>
      </w:r>
      <w:r>
        <w:rPr>
          <w:sz w:val="21"/>
          <w:szCs w:val="21"/>
        </w:rPr>
        <w:t>和实践，我有</w:t>
      </w:r>
      <w:r>
        <w:rPr>
          <w:rFonts w:hint="eastAsia"/>
          <w:sz w:val="21"/>
          <w:szCs w:val="21"/>
        </w:rPr>
        <w:t>信心</w:t>
      </w:r>
      <w:r>
        <w:rPr>
          <w:sz w:val="21"/>
          <w:szCs w:val="21"/>
        </w:rPr>
        <w:t>成长为一名合格</w:t>
      </w:r>
      <w:r>
        <w:rPr>
          <w:rFonts w:hint="eastAsia"/>
          <w:sz w:val="21"/>
          <w:szCs w:val="21"/>
        </w:rPr>
        <w:t>的</w:t>
      </w:r>
      <w:r>
        <w:rPr>
          <w:sz w:val="21"/>
          <w:szCs w:val="21"/>
        </w:rPr>
        <w:t>项目经理。</w:t>
      </w:r>
      <w:commentRangeEnd w:id="16"/>
      <w:r w:rsidR="00521CFE">
        <w:rPr>
          <w:rStyle w:val="a7"/>
        </w:rPr>
        <w:commentReference w:id="16"/>
      </w:r>
    </w:p>
    <w:sectPr w:rsidR="00F01981">
      <w:headerReference w:type="even" r:id="rId10"/>
      <w:headerReference w:type="default" r:id="rId11"/>
      <w:pgSz w:w="11906" w:h="16838"/>
      <w:pgMar w:top="1440" w:right="1800" w:bottom="1440" w:left="1800" w:header="851" w:footer="992" w:gutter="0"/>
      <w:cols w:space="425"/>
      <w:docGrid w:type="lines" w:linePitch="332" w:charSpace="87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6-10-23T12:30:00Z" w:initials="AnWang">
    <w:p w:rsidR="00A13F62" w:rsidRDefault="00A13F62">
      <w:pPr>
        <w:pStyle w:val="a8"/>
      </w:pPr>
      <w:r>
        <w:rPr>
          <w:rStyle w:val="a7"/>
        </w:rPr>
        <w:annotationRef/>
      </w:r>
      <w:r>
        <w:rPr>
          <w:rFonts w:hint="eastAsia"/>
        </w:rPr>
        <w:t>还算比较流畅。</w:t>
      </w:r>
    </w:p>
  </w:comment>
  <w:comment w:id="1" w:author="admin" w:date="2016-10-23T12:31:00Z" w:initials="AnWang">
    <w:p w:rsidR="00A13F62" w:rsidRDefault="00A13F62">
      <w:pPr>
        <w:pStyle w:val="a8"/>
      </w:pPr>
      <w:r>
        <w:rPr>
          <w:rStyle w:val="a7"/>
        </w:rPr>
        <w:annotationRef/>
      </w:r>
      <w:r>
        <w:rPr>
          <w:rFonts w:hint="eastAsia"/>
        </w:rPr>
        <w:t>正文字数偏少哦，以2400-2500左右为宜</w:t>
      </w:r>
    </w:p>
  </w:comment>
  <w:comment w:id="2" w:author="admin" w:date="2016-10-23T12:36:00Z" w:initials="AnWang">
    <w:p w:rsidR="00A13F62" w:rsidRDefault="00A13F62">
      <w:pPr>
        <w:pStyle w:val="a8"/>
      </w:pPr>
      <w:r>
        <w:rPr>
          <w:rStyle w:val="a7"/>
        </w:rPr>
        <w:annotationRef/>
      </w:r>
      <w:r>
        <w:rPr>
          <w:rFonts w:hint="eastAsia"/>
        </w:rPr>
        <w:t>这一段承上启下，非常重要，而且要连贯。你的写法会觉得这段和开篇1、2段隔裂</w:t>
      </w:r>
    </w:p>
  </w:comment>
  <w:comment w:id="12" w:author="admin" w:date="2016-10-23T12:41:00Z" w:initials="AnWang">
    <w:p w:rsidR="00521CFE" w:rsidRDefault="00521CFE">
      <w:pPr>
        <w:pStyle w:val="a8"/>
      </w:pPr>
      <w:r>
        <w:rPr>
          <w:rStyle w:val="a7"/>
        </w:rPr>
        <w:annotationRef/>
      </w:r>
      <w:r>
        <w:rPr>
          <w:rFonts w:hint="eastAsia"/>
        </w:rPr>
        <w:t>总结偏短，再看一下讲义中的结论的写法，还需要关注其他知识领域的关系啊</w:t>
      </w:r>
    </w:p>
  </w:comment>
  <w:comment w:id="13" w:author="admin" w:date="2016-10-23T12:41:00Z" w:initials="AnWang">
    <w:p w:rsidR="00521CFE" w:rsidRDefault="00521CFE">
      <w:pPr>
        <w:pStyle w:val="a8"/>
      </w:pPr>
      <w:r>
        <w:rPr>
          <w:rStyle w:val="a7"/>
        </w:rPr>
        <w:annotationRef/>
      </w:r>
      <w:r>
        <w:rPr>
          <w:rFonts w:hint="eastAsia"/>
        </w:rPr>
        <w:t>还可以再看看讲义中的质量管理部分的理念，有助于进一步有体会的表达</w:t>
      </w:r>
      <w:bookmarkStart w:id="14" w:name="_GoBack"/>
      <w:bookmarkEnd w:id="14"/>
    </w:p>
  </w:comment>
  <w:comment w:id="15" w:author="admin" w:date="2016-10-23T12:39:00Z" w:initials="AnWang">
    <w:p w:rsidR="00521CFE" w:rsidRDefault="00521CFE">
      <w:pPr>
        <w:pStyle w:val="a8"/>
      </w:pPr>
      <w:r>
        <w:rPr>
          <w:rStyle w:val="a7"/>
        </w:rPr>
        <w:annotationRef/>
      </w:r>
      <w:r>
        <w:rPr>
          <w:rFonts w:hint="eastAsia"/>
        </w:rPr>
        <w:t>在文中你未提供这个例子哦。这里的总结要和结合文中你的例子来表达。</w:t>
      </w:r>
    </w:p>
  </w:comment>
  <w:comment w:id="16" w:author="admin" w:date="2016-10-23T12:40:00Z" w:initials="AnWang">
    <w:p w:rsidR="00521CFE" w:rsidRDefault="00521CFE">
      <w:pPr>
        <w:pStyle w:val="a8"/>
      </w:pPr>
      <w:r>
        <w:rPr>
          <w:rStyle w:val="a7"/>
        </w:rPr>
        <w:annotationRef/>
      </w:r>
      <w:r>
        <w:rPr>
          <w:rFonts w:hint="eastAsia"/>
        </w:rPr>
        <w:t>不是有信心成为一名合格的项目经验，而是更好啊。</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594" w:rsidRDefault="00D62594">
      <w:r>
        <w:separator/>
      </w:r>
    </w:p>
  </w:endnote>
  <w:endnote w:type="continuationSeparator" w:id="0">
    <w:p w:rsidR="00D62594" w:rsidRDefault="00D6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594" w:rsidRDefault="00D62594">
      <w:r>
        <w:separator/>
      </w:r>
    </w:p>
  </w:footnote>
  <w:footnote w:type="continuationSeparator" w:id="0">
    <w:p w:rsidR="00D62594" w:rsidRDefault="00D62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981" w:rsidRDefault="00F01981">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981" w:rsidRDefault="00D62594">
    <w:pPr>
      <w:pStyle w:val="a3"/>
      <w:pBdr>
        <w:bottom w:val="none" w:sz="0" w:space="0" w:color="auto"/>
      </w:pBdr>
    </w:pPr>
    <w:r>
      <w:rPr>
        <w:noProof/>
      </w:rPr>
      <w:pict>
        <v:group id="4097" o:spid="_x0000_s2049" style="position:absolute;left:0;text-align:left;margin-left:84.95pt;margin-top:1in;width:425.2pt;height:697.6pt;z-index:2;visibility:hidden;mso-wrap-distance-left:0;mso-wrap-distance-right:0;mso-position-horizontal-relative:page;mso-position-vertical-relative:page" coordsize="54019,88639">
          <v:rect id="4098" o:spid="_x0000_s2096" style="position:absolute;width:2160;height:88639;visibility:visible;mso-position-horizontal-relative:text;mso-position-vertical-relative:text;mso-width-relative:page;mso-height-relative:page" strokecolor="#009300" strokeweight=".5pt"/>
          <v:rect id="4099" o:spid="_x0000_s2095" style="position:absolute;left:2156;width:2161;height:88639;visibility:visible;mso-position-horizontal-relative:text;mso-position-vertical-relative:text;mso-width-relative:page;mso-height-relative:page" strokecolor="#009300" strokeweight=".5pt"/>
          <v:rect id="4100" o:spid="_x0000_s2094" style="position:absolute;left:4313;width:2160;height:88639;visibility:visible;mso-position-horizontal-relative:text;mso-position-vertical-relative:text;mso-width-relative:page;mso-height-relative:page" strokecolor="#009300" strokeweight=".5pt"/>
          <v:rect id="4101" o:spid="_x0000_s2093" style="position:absolute;left:6469;width:2161;height:88639;visibility:visible;mso-position-horizontal-relative:text;mso-position-vertical-relative:text;mso-width-relative:page;mso-height-relative:page" strokecolor="#009300" strokeweight=".5pt"/>
          <v:rect id="4102" o:spid="_x0000_s2092" style="position:absolute;left:8626;width:2161;height:88639;visibility:visible;mso-position-horizontal-relative:text;mso-position-vertical-relative:text;mso-width-relative:page;mso-height-relative:page" strokecolor="#009300" strokeweight=".5pt"/>
          <v:rect id="4103" o:spid="_x0000_s2091" style="position:absolute;left:10783;width:2160;height:88639;visibility:visible;mso-position-horizontal-relative:text;mso-position-vertical-relative:text;mso-width-relative:page;mso-height-relative:page" strokecolor="#009300" strokeweight=".5pt"/>
          <v:rect id="4104" o:spid="_x0000_s2090" style="position:absolute;left:12939;width:2161;height:88639;visibility:visible;mso-position-horizontal-relative:text;mso-position-vertical-relative:text;mso-width-relative:page;mso-height-relative:page" strokecolor="#009300" strokeweight=".5pt"/>
          <v:rect id="4105" o:spid="_x0000_s2089" style="position:absolute;left:15096;width:2161;height:88639;visibility:visible;mso-position-horizontal-relative:text;mso-position-vertical-relative:text;mso-width-relative:page;mso-height-relative:page" strokecolor="#009300" strokeweight=".5pt"/>
          <v:rect id="4106" o:spid="_x0000_s2088" style="position:absolute;left:17339;width:2160;height:88639;visibility:visible;mso-position-horizontal-relative:text;mso-position-vertical-relative:text;mso-width-relative:page;mso-height-relative:page" strokecolor="#009300" strokeweight=".5pt"/>
          <v:rect id="4107" o:spid="_x0000_s2087" style="position:absolute;left:19495;width:2161;height:88639;visibility:visible;mso-position-horizontal-relative:text;mso-position-vertical-relative:text;mso-width-relative:page;mso-height-relative:page" strokecolor="#009300" strokeweight=".5pt"/>
          <v:rect id="4108" o:spid="_x0000_s2086" style="position:absolute;left:21652;width:2161;height:88639;visibility:visible;mso-position-horizontal-relative:text;mso-position-vertical-relative:text;mso-width-relative:page;mso-height-relative:page" strokecolor="#009300" strokeweight=".5pt"/>
          <v:rect id="4109" o:spid="_x0000_s2085" style="position:absolute;left:23808;width:2161;height:88639;visibility:visible;mso-position-horizontal-relative:text;mso-position-vertical-relative:text;mso-width-relative:page;mso-height-relative:page" strokecolor="#009300" strokeweight=".5pt"/>
          <v:rect id="4110" o:spid="_x0000_s2084" style="position:absolute;left:25965;width:2161;height:88639;visibility:visible;mso-position-horizontal-relative:text;mso-position-vertical-relative:text;mso-width-relative:page;mso-height-relative:page" strokecolor="#009300" strokeweight=".5pt"/>
          <v:rect id="4111" o:spid="_x0000_s2083" style="position:absolute;left:28122;width:2160;height:88639;visibility:visible;mso-position-horizontal-relative:text;mso-position-vertical-relative:text;mso-width-relative:page;mso-height-relative:page" strokecolor="#009300" strokeweight=".5pt"/>
          <v:rect id="4112" o:spid="_x0000_s2082" style="position:absolute;left:30278;width:2161;height:88639;visibility:visible;mso-position-horizontal-relative:text;mso-position-vertical-relative:text;mso-width-relative:page;mso-height-relative:page" strokecolor="#009300" strokeweight=".5pt"/>
          <v:rect id="4113" o:spid="_x0000_s2081" style="position:absolute;left:32435;width:2161;height:88639;visibility:visible;mso-position-horizontal-relative:text;mso-position-vertical-relative:text;mso-width-relative:page;mso-height-relative:page" strokecolor="#009300" strokeweight=".5pt"/>
          <v:rect id="4114" o:spid="_x0000_s2080" style="position:absolute;left:34591;width:2161;height:88639;visibility:visible;mso-position-horizontal-relative:text;mso-position-vertical-relative:text;mso-width-relative:page;mso-height-relative:page" strokecolor="#009300" strokeweight=".5pt"/>
          <v:rect id="4115" o:spid="_x0000_s2079" style="position:absolute;left:36748;width:2161;height:88639;visibility:visible;mso-position-horizontal-relative:text;mso-position-vertical-relative:text;mso-width-relative:page;mso-height-relative:page" strokecolor="#009300" strokeweight=".5pt"/>
          <v:rect id="4116" o:spid="_x0000_s2078" style="position:absolute;left:38905;width:2160;height:88639;visibility:visible;mso-position-horizontal-relative:text;mso-position-vertical-relative:text;mso-width-relative:page;mso-height-relative:page" strokecolor="#009300" strokeweight=".5pt"/>
          <v:rect id="4117" o:spid="_x0000_s2077" style="position:absolute;left:41061;width:2161;height:88639;visibility:visible;mso-position-horizontal-relative:text;mso-position-vertical-relative:text;mso-width-relative:page;mso-height-relative:page" strokecolor="#009300" strokeweight=".5pt"/>
          <v:rect id="4118" o:spid="_x0000_s2076" style="position:absolute;left:43218;width:2161;height:88639;visibility:visible;mso-position-horizontal-relative:text;mso-position-vertical-relative:text;mso-width-relative:page;mso-height-relative:page" strokecolor="#009300" strokeweight=".5pt"/>
          <v:rect id="4119" o:spid="_x0000_s2075" style="position:absolute;left:45374;width:2161;height:88639;visibility:visible;mso-position-horizontal-relative:text;mso-position-vertical-relative:text;mso-width-relative:page;mso-height-relative:page" strokecolor="#009300" strokeweight=".5pt"/>
          <v:rect id="4120" o:spid="_x0000_s2074" style="position:absolute;left:47531;width:2161;height:88639;visibility:visible;mso-position-horizontal-relative:text;mso-position-vertical-relative:text;mso-width-relative:page;mso-height-relative:page" strokecolor="#009300" strokeweight=".5pt"/>
          <v:rect id="4121" o:spid="_x0000_s2073" style="position:absolute;left:49688;width:2160;height:88639;visibility:visible;mso-position-horizontal-relative:text;mso-position-vertical-relative:text;mso-width-relative:page;mso-height-relative:page" strokecolor="#009300" strokeweight=".5pt"/>
          <v:rect id="4122" o:spid="_x0000_s2072" style="position:absolute;left:51844;width:2161;height:88639;visibility:visible;mso-position-horizontal-relative:text;mso-position-vertical-relative:text;mso-width-relative:page;mso-height-relative:page" strokecolor="#009300" strokeweight=".5pt"/>
          <v:rect id="4123" o:spid="_x0000_s2071" style="position:absolute;width:54019;height:1135;visibility:visible;mso-position-horizontal-relative:text;mso-position-vertical-relative:text;mso-width-relative:page;mso-height-relative:page" strokecolor="#009300" strokeweight=".5pt"/>
          <v:rect id="4124" o:spid="_x0000_s2070" style="position:absolute;top:3278;width:54019;height:2271;visibility:visible;mso-position-horizontal-relative:text;mso-position-vertical-relative:text;mso-width-relative:page;mso-height-relative:page" strokecolor="#009300" strokeweight=".5pt"/>
          <v:rect id="4125" o:spid="_x0000_s2069" style="position:absolute;top:7763;width:54019;height:2271;visibility:visible;mso-position-horizontal-relative:text;mso-position-vertical-relative:text;mso-width-relative:page;mso-height-relative:page" strokecolor="#009300" strokeweight=".5pt"/>
          <v:rect id="4126" o:spid="_x0000_s2068" style="position:absolute;top:12163;width:54019;height:2271;visibility:visible;mso-position-horizontal-relative:text;mso-position-vertical-relative:text;mso-width-relative:page;mso-height-relative:page" strokecolor="#009300" strokeweight=".5pt"/>
          <v:rect id="4127" o:spid="_x0000_s2067" style="position:absolute;top:16562;width:54019;height:2271;visibility:visible;mso-position-horizontal-relative:text;mso-position-vertical-relative:text;mso-width-relative:page;mso-height-relative:page" strokecolor="#009300" strokeweight=".5pt"/>
          <v:rect id="4128" o:spid="_x0000_s2066" style="position:absolute;top:21048;width:54019;height:2271;visibility:visible;mso-position-horizontal-relative:text;mso-position-vertical-relative:text;mso-width-relative:page;mso-height-relative:page" strokecolor="#009300" strokeweight=".5pt"/>
          <v:rect id="4129" o:spid="_x0000_s2065" style="position:absolute;top:25447;width:54019;height:2272;visibility:visible;mso-position-horizontal-relative:text;mso-position-vertical-relative:text;mso-width-relative:page;mso-height-relative:page" strokecolor="#009300" strokeweight=".5pt"/>
          <v:rect id="4130" o:spid="_x0000_s2064" style="position:absolute;top:29847;width:54019;height:2271;visibility:visible;mso-position-horizontal-relative:text;mso-position-vertical-relative:text;mso-width-relative:page;mso-height-relative:page" strokecolor="#009300" strokeweight=".5pt"/>
          <v:rect id="4131" o:spid="_x0000_s2063" style="position:absolute;top:34333;width:54019;height:2271;visibility:visible;mso-position-horizontal-relative:text;mso-position-vertical-relative:text;mso-width-relative:page;mso-height-relative:page" strokecolor="#009300" strokeweight=".5pt"/>
          <v:rect id="4132" o:spid="_x0000_s2062" style="position:absolute;top:38732;width:54019;height:2271;visibility:visible;mso-position-horizontal-relative:text;mso-position-vertical-relative:text;mso-width-relative:page;mso-height-relative:page" strokecolor="#009300" strokeweight=".5pt"/>
          <v:rect id="4133" o:spid="_x0000_s2061" style="position:absolute;top:43218;width:54019;height:2271;visibility:visible;mso-position-horizontal-relative:text;mso-position-vertical-relative:text;mso-width-relative:page;mso-height-relative:page" strokecolor="#009300" strokeweight=".5pt"/>
          <v:rect id="4134" o:spid="_x0000_s2060" style="position:absolute;top:47617;width:54019;height:2272;visibility:visible;mso-position-horizontal-relative:text;mso-position-vertical-relative:text;mso-width-relative:page;mso-height-relative:page" strokecolor="#009300" strokeweight=".5pt"/>
          <v:rect id="4135" o:spid="_x0000_s2059" style="position:absolute;top:52017;width:54019;height:2271;visibility:visible;mso-position-horizontal-relative:text;mso-position-vertical-relative:text;mso-width-relative:page;mso-height-relative:page" strokecolor="#009300" strokeweight=".5pt"/>
          <v:rect id="4136" o:spid="_x0000_s2058" style="position:absolute;top:56503;width:54019;height:2271;visibility:visible;mso-position-horizontal-relative:text;mso-position-vertical-relative:text;mso-width-relative:page;mso-height-relative:page" strokecolor="#009300" strokeweight=".5pt"/>
          <v:rect id="4137" o:spid="_x0000_s2057" style="position:absolute;top:60902;width:54019;height:2271;visibility:visible;mso-position-horizontal-relative:text;mso-position-vertical-relative:text;mso-width-relative:page;mso-height-relative:page" strokecolor="#009300" strokeweight=".5pt"/>
          <v:rect id="4138" o:spid="_x0000_s2056" style="position:absolute;top:65388;width:54019;height:2271;visibility:visible;mso-position-horizontal-relative:text;mso-position-vertical-relative:text;mso-width-relative:page;mso-height-relative:page" strokecolor="#009300" strokeweight=".5pt"/>
          <v:rect id="4139" o:spid="_x0000_s2055" style="position:absolute;top:69787;width:54019;height:2271;visibility:visible;mso-position-horizontal-relative:text;mso-position-vertical-relative:text;mso-width-relative:page;mso-height-relative:page" strokecolor="#009300" strokeweight=".5pt"/>
          <v:rect id="4140" o:spid="_x0000_s2054" style="position:absolute;top:74187;width:54019;height:2271;visibility:visible;mso-position-horizontal-relative:text;mso-position-vertical-relative:text;mso-width-relative:page;mso-height-relative:page" strokecolor="#009300" strokeweight=".5pt"/>
          <v:rect id="4141" o:spid="_x0000_s2053" style="position:absolute;top:78672;width:54019;height:2272;visibility:visible;mso-position-horizontal-relative:text;mso-position-vertical-relative:text;mso-width-relative:page;mso-height-relative:page" strokecolor="#009300" strokeweight=".5pt"/>
          <v:rect id="4142" o:spid="_x0000_s2052" style="position:absolute;top:83072;width:54019;height:2271;visibility:visible;mso-position-horizontal-relative:text;mso-position-vertical-relative:text;mso-width-relative:page;mso-height-relative:page" strokecolor="#009300" strokeweight=".5pt"/>
          <v:rect id="4143" o:spid="_x0000_s2051" style="position:absolute;top:87471;width:54019;height:1136;visibility:visible;mso-position-horizontal-relative:text;mso-position-vertical-relative:text;mso-width-relative:page;mso-height-relative:page" strokecolor="#009300" strokeweight=".5pt"/>
          <v:rect id="4144" o:spid="_x0000_s2050" style="position:absolute;width:54019;height:88639;visibility:visible;mso-position-horizontal-relative:text;mso-position-vertical-relative:text;mso-width-relative:page;mso-height-relative:page" filled="f" strokecolor="#009300" strokeweight="1pt"/>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5918"/>
    <w:multiLevelType w:val="hybridMultilevel"/>
    <w:tmpl w:val="194AAFFA"/>
    <w:lvl w:ilvl="0" w:tplc="3170FC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22"/>
  <w:drawingGridVerticalSpacing w:val="166"/>
  <w:displayHorizontalDrawingGridEvery w:val="0"/>
  <w:displayVerticalDrawingGridEvery w:val="2"/>
  <w:characterSpacingControl w:val="compressPunctuation"/>
  <w:hdrShapeDefaults>
    <o:shapedefaults v:ext="edit" spidmax="209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81"/>
    <w:rsid w:val="00391EA5"/>
    <w:rsid w:val="00521CFE"/>
    <w:rsid w:val="00A13F62"/>
    <w:rsid w:val="00AA24F4"/>
    <w:rsid w:val="00D62594"/>
    <w:rsid w:val="00F0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宋体"/>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Title"/>
    <w:basedOn w:val="a"/>
    <w:next w:val="a"/>
    <w:link w:val="Char1"/>
    <w:uiPriority w:val="10"/>
    <w:qFormat/>
    <w:pPr>
      <w:spacing w:before="240" w:after="60"/>
      <w:jc w:val="center"/>
      <w:outlineLvl w:val="0"/>
    </w:pPr>
    <w:rPr>
      <w:rFonts w:ascii="Cambria" w:eastAsia="宋体" w:hAnsi="Cambria"/>
      <w:b/>
      <w:bCs/>
      <w:sz w:val="32"/>
      <w:szCs w:val="32"/>
    </w:rPr>
  </w:style>
  <w:style w:type="character" w:customStyle="1" w:styleId="Char1">
    <w:name w:val="标题 Char"/>
    <w:basedOn w:val="a0"/>
    <w:link w:val="a6"/>
    <w:uiPriority w:val="10"/>
    <w:rPr>
      <w:rFonts w:ascii="Cambria" w:eastAsia="宋体" w:hAnsi="Cambria" w:cs="宋体"/>
      <w:b/>
      <w:bCs/>
      <w:sz w:val="32"/>
      <w:szCs w:val="32"/>
    </w:rPr>
  </w:style>
  <w:style w:type="character" w:styleId="a7">
    <w:name w:val="annotation reference"/>
    <w:basedOn w:val="a0"/>
    <w:uiPriority w:val="99"/>
    <w:semiHidden/>
    <w:unhideWhenUsed/>
    <w:rsid w:val="00A13F62"/>
    <w:rPr>
      <w:sz w:val="21"/>
      <w:szCs w:val="21"/>
    </w:rPr>
  </w:style>
  <w:style w:type="paragraph" w:styleId="a8">
    <w:name w:val="annotation text"/>
    <w:basedOn w:val="a"/>
    <w:link w:val="Char2"/>
    <w:uiPriority w:val="99"/>
    <w:semiHidden/>
    <w:unhideWhenUsed/>
    <w:rsid w:val="00A13F62"/>
    <w:pPr>
      <w:jc w:val="left"/>
    </w:pPr>
  </w:style>
  <w:style w:type="character" w:customStyle="1" w:styleId="Char2">
    <w:name w:val="批注文字 Char"/>
    <w:basedOn w:val="a0"/>
    <w:link w:val="a8"/>
    <w:uiPriority w:val="99"/>
    <w:semiHidden/>
    <w:rsid w:val="00A13F62"/>
  </w:style>
  <w:style w:type="paragraph" w:styleId="a9">
    <w:name w:val="annotation subject"/>
    <w:basedOn w:val="a8"/>
    <w:next w:val="a8"/>
    <w:link w:val="Char3"/>
    <w:uiPriority w:val="99"/>
    <w:semiHidden/>
    <w:unhideWhenUsed/>
    <w:rsid w:val="00A13F62"/>
    <w:rPr>
      <w:b/>
      <w:bCs/>
    </w:rPr>
  </w:style>
  <w:style w:type="character" w:customStyle="1" w:styleId="Char3">
    <w:name w:val="批注主题 Char"/>
    <w:basedOn w:val="Char2"/>
    <w:link w:val="a9"/>
    <w:uiPriority w:val="99"/>
    <w:semiHidden/>
    <w:rsid w:val="00A13F62"/>
    <w:rPr>
      <w:b/>
      <w:bCs/>
    </w:rPr>
  </w:style>
  <w:style w:type="paragraph" w:styleId="aa">
    <w:name w:val="Balloon Text"/>
    <w:basedOn w:val="a"/>
    <w:link w:val="Char4"/>
    <w:uiPriority w:val="99"/>
    <w:semiHidden/>
    <w:unhideWhenUsed/>
    <w:rsid w:val="00A13F62"/>
    <w:rPr>
      <w:sz w:val="18"/>
      <w:szCs w:val="18"/>
    </w:rPr>
  </w:style>
  <w:style w:type="character" w:customStyle="1" w:styleId="Char4">
    <w:name w:val="批注框文本 Char"/>
    <w:basedOn w:val="a0"/>
    <w:link w:val="aa"/>
    <w:uiPriority w:val="99"/>
    <w:semiHidden/>
    <w:rsid w:val="00A13F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宋体"/>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Title"/>
    <w:basedOn w:val="a"/>
    <w:next w:val="a"/>
    <w:link w:val="Char1"/>
    <w:uiPriority w:val="10"/>
    <w:qFormat/>
    <w:pPr>
      <w:spacing w:before="240" w:after="60"/>
      <w:jc w:val="center"/>
      <w:outlineLvl w:val="0"/>
    </w:pPr>
    <w:rPr>
      <w:rFonts w:ascii="Cambria" w:eastAsia="宋体" w:hAnsi="Cambria"/>
      <w:b/>
      <w:bCs/>
      <w:sz w:val="32"/>
      <w:szCs w:val="32"/>
    </w:rPr>
  </w:style>
  <w:style w:type="character" w:customStyle="1" w:styleId="Char1">
    <w:name w:val="标题 Char"/>
    <w:basedOn w:val="a0"/>
    <w:link w:val="a6"/>
    <w:uiPriority w:val="10"/>
    <w:rPr>
      <w:rFonts w:ascii="Cambria" w:eastAsia="宋体" w:hAnsi="Cambria" w:cs="宋体"/>
      <w:b/>
      <w:bCs/>
      <w:sz w:val="32"/>
      <w:szCs w:val="32"/>
    </w:rPr>
  </w:style>
  <w:style w:type="character" w:styleId="a7">
    <w:name w:val="annotation reference"/>
    <w:basedOn w:val="a0"/>
    <w:uiPriority w:val="99"/>
    <w:semiHidden/>
    <w:unhideWhenUsed/>
    <w:rsid w:val="00A13F62"/>
    <w:rPr>
      <w:sz w:val="21"/>
      <w:szCs w:val="21"/>
    </w:rPr>
  </w:style>
  <w:style w:type="paragraph" w:styleId="a8">
    <w:name w:val="annotation text"/>
    <w:basedOn w:val="a"/>
    <w:link w:val="Char2"/>
    <w:uiPriority w:val="99"/>
    <w:semiHidden/>
    <w:unhideWhenUsed/>
    <w:rsid w:val="00A13F62"/>
    <w:pPr>
      <w:jc w:val="left"/>
    </w:pPr>
  </w:style>
  <w:style w:type="character" w:customStyle="1" w:styleId="Char2">
    <w:name w:val="批注文字 Char"/>
    <w:basedOn w:val="a0"/>
    <w:link w:val="a8"/>
    <w:uiPriority w:val="99"/>
    <w:semiHidden/>
    <w:rsid w:val="00A13F62"/>
  </w:style>
  <w:style w:type="paragraph" w:styleId="a9">
    <w:name w:val="annotation subject"/>
    <w:basedOn w:val="a8"/>
    <w:next w:val="a8"/>
    <w:link w:val="Char3"/>
    <w:uiPriority w:val="99"/>
    <w:semiHidden/>
    <w:unhideWhenUsed/>
    <w:rsid w:val="00A13F62"/>
    <w:rPr>
      <w:b/>
      <w:bCs/>
    </w:rPr>
  </w:style>
  <w:style w:type="character" w:customStyle="1" w:styleId="Char3">
    <w:name w:val="批注主题 Char"/>
    <w:basedOn w:val="Char2"/>
    <w:link w:val="a9"/>
    <w:uiPriority w:val="99"/>
    <w:semiHidden/>
    <w:rsid w:val="00A13F62"/>
    <w:rPr>
      <w:b/>
      <w:bCs/>
    </w:rPr>
  </w:style>
  <w:style w:type="paragraph" w:styleId="aa">
    <w:name w:val="Balloon Text"/>
    <w:basedOn w:val="a"/>
    <w:link w:val="Char4"/>
    <w:uiPriority w:val="99"/>
    <w:semiHidden/>
    <w:unhideWhenUsed/>
    <w:rsid w:val="00A13F62"/>
    <w:rPr>
      <w:sz w:val="18"/>
      <w:szCs w:val="18"/>
    </w:rPr>
  </w:style>
  <w:style w:type="character" w:customStyle="1" w:styleId="Char4">
    <w:name w:val="批注框文本 Char"/>
    <w:basedOn w:val="a0"/>
    <w:link w:val="aa"/>
    <w:uiPriority w:val="99"/>
    <w:semiHidden/>
    <w:rsid w:val="00A13F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3C5DB-82B9-4A55-A3A1-D8B3AD6F6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Pages>
  <Words>390</Words>
  <Characters>2227</Characters>
  <Application>Microsoft Office Word</Application>
  <DocSecurity>0</DocSecurity>
  <Lines>18</Lines>
  <Paragraphs>5</Paragraphs>
  <ScaleCrop>false</ScaleCrop>
  <Company>geo</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52</cp:revision>
  <cp:lastPrinted>2016-10-14T10:26:00Z</cp:lastPrinted>
  <dcterms:created xsi:type="dcterms:W3CDTF">2016-08-11T03:32:00Z</dcterms:created>
  <dcterms:modified xsi:type="dcterms:W3CDTF">2016-10-23T04:41:00Z</dcterms:modified>
</cp:coreProperties>
</file>